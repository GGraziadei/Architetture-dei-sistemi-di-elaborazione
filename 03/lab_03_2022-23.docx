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gliatabella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4949"/>
      </w:tblGrid>
      <w:tr w:rsidR="007A7467" w14:paraId="36FE5C1A" w14:textId="77777777" w:rsidTr="007A7467">
        <w:trPr>
          <w:trHeight w:val="699"/>
        </w:trPr>
        <w:tc>
          <w:tcPr>
            <w:tcW w:w="3681" w:type="dxa"/>
          </w:tcPr>
          <w:p w14:paraId="1C678574" w14:textId="18A069CB" w:rsidR="007A7467" w:rsidRPr="003E4D87" w:rsidRDefault="003E4D87" w:rsidP="00DF288C">
            <w:pPr>
              <w:jc w:val="center"/>
              <w:rPr>
                <w:b/>
                <w:lang w:val="it-IT"/>
              </w:rPr>
            </w:pPr>
            <w:r w:rsidRPr="000A20CE">
              <w:rPr>
                <w:b/>
                <w:sz w:val="20"/>
                <w:lang w:val="it-IT"/>
              </w:rPr>
              <w:t>Architetture dei Sistemi di Elaborazione</w:t>
            </w:r>
            <w:r w:rsidRPr="00743503">
              <w:rPr>
                <w:b/>
                <w:lang w:val="it-IT"/>
              </w:rPr>
              <w:t xml:space="preserve"> </w:t>
            </w:r>
            <w:r w:rsidRPr="000A20CE">
              <w:rPr>
                <w:b/>
                <w:sz w:val="20"/>
                <w:lang w:val="it-IT"/>
              </w:rPr>
              <w:t xml:space="preserve">02GOLOV </w:t>
            </w:r>
            <w:r w:rsidR="003E08AD" w:rsidRPr="009E7696">
              <w:rPr>
                <w:b/>
                <w:sz w:val="20"/>
                <w:highlight w:val="red"/>
                <w:lang w:val="it-IT"/>
              </w:rPr>
              <w:t>[</w:t>
            </w:r>
            <w:r w:rsidR="003E08AD">
              <w:rPr>
                <w:b/>
                <w:sz w:val="20"/>
                <w:highlight w:val="red"/>
                <w:lang w:val="it-IT"/>
              </w:rPr>
              <w:t>GRB</w:t>
            </w:r>
            <w:r w:rsidR="003E08AD" w:rsidRPr="009E7696">
              <w:rPr>
                <w:b/>
                <w:sz w:val="20"/>
                <w:highlight w:val="red"/>
                <w:lang w:val="it-IT"/>
              </w:rPr>
              <w:t>-Z</w:t>
            </w:r>
            <w:r w:rsidR="003E08AD">
              <w:rPr>
                <w:b/>
                <w:sz w:val="20"/>
                <w:highlight w:val="red"/>
                <w:lang w:val="it-IT"/>
              </w:rPr>
              <w:t>ZZ</w:t>
            </w:r>
            <w:r w:rsidR="003E08AD" w:rsidRPr="009E7696">
              <w:rPr>
                <w:b/>
                <w:sz w:val="20"/>
                <w:highlight w:val="red"/>
                <w:lang w:val="it-IT"/>
              </w:rPr>
              <w:t>]</w:t>
            </w:r>
          </w:p>
        </w:tc>
        <w:tc>
          <w:tcPr>
            <w:tcW w:w="4949" w:type="dxa"/>
          </w:tcPr>
          <w:p w14:paraId="4A778556" w14:textId="77777777" w:rsidR="007A7467" w:rsidRDefault="007A7467" w:rsidP="00DF288C">
            <w:pPr>
              <w:jc w:val="center"/>
            </w:pPr>
            <w:r>
              <w:t xml:space="preserve">Delivery date: </w:t>
            </w:r>
          </w:p>
          <w:p w14:paraId="6643180B" w14:textId="259F182C" w:rsidR="007A7467" w:rsidRPr="003D0E7D" w:rsidRDefault="003E08AD" w:rsidP="003E08AD">
            <w:pPr>
              <w:rPr>
                <w:b/>
                <w:bCs/>
              </w:rPr>
            </w:pPr>
            <w:r>
              <w:t xml:space="preserve">                           </w:t>
            </w:r>
            <w:r w:rsidRPr="003D0E7D">
              <w:rPr>
                <w:b/>
                <w:bCs/>
                <w:highlight w:val="red"/>
              </w:rPr>
              <w:t>1</w:t>
            </w:r>
            <w:r w:rsidRPr="003D0E7D">
              <w:rPr>
                <w:b/>
                <w:bCs/>
                <w:highlight w:val="red"/>
                <w:vertAlign w:val="superscript"/>
              </w:rPr>
              <w:t>st</w:t>
            </w:r>
            <w:r w:rsidRPr="003D0E7D">
              <w:rPr>
                <w:b/>
                <w:bCs/>
                <w:highlight w:val="red"/>
              </w:rPr>
              <w:t xml:space="preserve"> November 2022</w:t>
            </w:r>
          </w:p>
        </w:tc>
      </w:tr>
      <w:tr w:rsidR="00DF288C" w14:paraId="556DA6E6" w14:textId="77777777" w:rsidTr="007A7467">
        <w:trPr>
          <w:trHeight w:val="294"/>
        </w:trPr>
        <w:tc>
          <w:tcPr>
            <w:tcW w:w="3681" w:type="dxa"/>
          </w:tcPr>
          <w:p w14:paraId="5D474A58" w14:textId="77777777" w:rsidR="003E4D87" w:rsidRDefault="003E4D87" w:rsidP="003E4D87">
            <w:pPr>
              <w:jc w:val="center"/>
              <w:rPr>
                <w:b/>
                <w:sz w:val="32"/>
              </w:rPr>
            </w:pPr>
            <w:r w:rsidRPr="000A20CE">
              <w:rPr>
                <w:b/>
                <w:sz w:val="32"/>
              </w:rPr>
              <w:t>Laboratory</w:t>
            </w:r>
          </w:p>
          <w:p w14:paraId="067194FB" w14:textId="2D914BB1" w:rsidR="00DF288C" w:rsidRPr="00DF288C" w:rsidRDefault="000A5ACA" w:rsidP="003E4D87">
            <w:pPr>
              <w:jc w:val="center"/>
              <w:rPr>
                <w:b/>
              </w:rPr>
            </w:pPr>
            <w:r w:rsidRPr="000A5ACA">
              <w:rPr>
                <w:b/>
                <w:sz w:val="32"/>
              </w:rPr>
              <w:t>3</w:t>
            </w:r>
          </w:p>
        </w:tc>
        <w:tc>
          <w:tcPr>
            <w:tcW w:w="4949" w:type="dxa"/>
          </w:tcPr>
          <w:p w14:paraId="4E6D24EB" w14:textId="64DD3D38" w:rsidR="00DF288C" w:rsidRPr="006331BB" w:rsidRDefault="007A7467" w:rsidP="007A7467">
            <w:pPr>
              <w:jc w:val="both"/>
            </w:pPr>
            <w:r w:rsidRPr="006331BB">
              <w:t>Expected delivery of lab_</w:t>
            </w:r>
            <w:r w:rsidR="00FF2629" w:rsidRPr="006331BB">
              <w:t>0</w:t>
            </w:r>
            <w:r w:rsidR="00DC1AC4">
              <w:t>3</w:t>
            </w:r>
            <w:r w:rsidRPr="006331BB">
              <w:t xml:space="preserve">.zip </w:t>
            </w:r>
            <w:r w:rsidR="00FF2629">
              <w:t xml:space="preserve">must </w:t>
            </w:r>
            <w:r w:rsidR="00FF2629" w:rsidRPr="006331BB">
              <w:t>includ</w:t>
            </w:r>
            <w:r w:rsidR="00FF2629">
              <w:t>e</w:t>
            </w:r>
            <w:r w:rsidRPr="006331BB">
              <w:t>:</w:t>
            </w:r>
          </w:p>
          <w:p w14:paraId="6E0ED3AF" w14:textId="685507B2" w:rsidR="007A7467" w:rsidRPr="00721DC2" w:rsidRDefault="00E5039B" w:rsidP="007A7467">
            <w:pPr>
              <w:pStyle w:val="Paragrafoelenco"/>
              <w:numPr>
                <w:ilvl w:val="0"/>
                <w:numId w:val="13"/>
              </w:numPr>
              <w:jc w:val="both"/>
              <w:rPr>
                <w:highlight w:val="yellow"/>
              </w:rPr>
            </w:pPr>
            <w:r w:rsidRPr="00721DC2">
              <w:rPr>
                <w:rFonts w:ascii="Courier New" w:hAnsi="Courier New" w:cs="Courier New"/>
                <w:highlight w:val="yellow"/>
              </w:rPr>
              <w:t>program_</w:t>
            </w:r>
            <w:r w:rsidR="007738BB">
              <w:rPr>
                <w:rFonts w:ascii="Courier New" w:hAnsi="Courier New" w:cs="Courier New"/>
                <w:highlight w:val="yellow"/>
              </w:rPr>
              <w:t>1</w:t>
            </w:r>
            <w:r w:rsidR="004B6595" w:rsidRPr="00721DC2">
              <w:rPr>
                <w:rFonts w:ascii="Courier New" w:hAnsi="Courier New" w:cs="Courier New"/>
                <w:highlight w:val="yellow"/>
              </w:rPr>
              <w:t>_</w:t>
            </w:r>
            <w:proofErr w:type="gramStart"/>
            <w:r w:rsidR="004B6595" w:rsidRPr="00721DC2">
              <w:rPr>
                <w:rFonts w:ascii="Courier New" w:hAnsi="Courier New" w:cs="Courier New"/>
                <w:highlight w:val="yellow"/>
              </w:rPr>
              <w:t>a</w:t>
            </w:r>
            <w:r w:rsidRPr="00721DC2">
              <w:rPr>
                <w:rFonts w:ascii="Courier New" w:hAnsi="Courier New" w:cs="Courier New"/>
                <w:highlight w:val="yellow"/>
              </w:rPr>
              <w:t>.s</w:t>
            </w:r>
            <w:proofErr w:type="gramEnd"/>
            <w:r w:rsidR="004B6595" w:rsidRPr="00721DC2">
              <w:rPr>
                <w:rFonts w:ascii="Courier New" w:hAnsi="Courier New" w:cs="Courier New"/>
                <w:highlight w:val="yellow"/>
              </w:rPr>
              <w:t>, program_</w:t>
            </w:r>
            <w:r w:rsidR="007738BB">
              <w:rPr>
                <w:rFonts w:ascii="Courier New" w:hAnsi="Courier New" w:cs="Courier New"/>
                <w:highlight w:val="yellow"/>
              </w:rPr>
              <w:t>1</w:t>
            </w:r>
            <w:r w:rsidR="004B6595" w:rsidRPr="00721DC2">
              <w:rPr>
                <w:rFonts w:ascii="Courier New" w:hAnsi="Courier New" w:cs="Courier New"/>
                <w:highlight w:val="yellow"/>
              </w:rPr>
              <w:t xml:space="preserve">_b.s </w:t>
            </w:r>
            <w:r w:rsidRPr="00721DC2">
              <w:rPr>
                <w:highlight w:val="yellow"/>
              </w:rPr>
              <w:t xml:space="preserve"> and </w:t>
            </w:r>
            <w:r w:rsidRPr="00721DC2">
              <w:rPr>
                <w:rFonts w:ascii="Courier New" w:hAnsi="Courier New" w:cs="Courier New"/>
                <w:highlight w:val="yellow"/>
              </w:rPr>
              <w:t>program_</w:t>
            </w:r>
            <w:r w:rsidR="007738BB">
              <w:rPr>
                <w:rFonts w:ascii="Courier New" w:hAnsi="Courier New" w:cs="Courier New"/>
                <w:highlight w:val="yellow"/>
              </w:rPr>
              <w:t>1</w:t>
            </w:r>
            <w:r w:rsidR="004B6595" w:rsidRPr="00721DC2">
              <w:rPr>
                <w:rFonts w:ascii="Courier New" w:hAnsi="Courier New" w:cs="Courier New"/>
                <w:highlight w:val="yellow"/>
              </w:rPr>
              <w:t>_c</w:t>
            </w:r>
            <w:r w:rsidRPr="00721DC2">
              <w:rPr>
                <w:rFonts w:ascii="Courier New" w:hAnsi="Courier New" w:cs="Courier New"/>
                <w:highlight w:val="yellow"/>
              </w:rPr>
              <w:t>.s</w:t>
            </w:r>
          </w:p>
          <w:p w14:paraId="22814CD7" w14:textId="71314D76" w:rsidR="00FF2629" w:rsidRDefault="00E5039B" w:rsidP="00E5039B">
            <w:pPr>
              <w:pStyle w:val="Paragrafoelenco"/>
              <w:numPr>
                <w:ilvl w:val="0"/>
                <w:numId w:val="13"/>
              </w:numPr>
              <w:jc w:val="both"/>
            </w:pPr>
            <w:r w:rsidRPr="00721DC2">
              <w:rPr>
                <w:highlight w:val="yellow"/>
              </w:rPr>
              <w:t xml:space="preserve">this file compiled </w:t>
            </w:r>
            <w:r w:rsidR="00AB3DCC" w:rsidRPr="00721DC2">
              <w:rPr>
                <w:highlight w:val="yellow"/>
              </w:rPr>
              <w:t xml:space="preserve">and if </w:t>
            </w:r>
            <w:proofErr w:type="gramStart"/>
            <w:r w:rsidR="00AB3DCC" w:rsidRPr="00721DC2">
              <w:rPr>
                <w:highlight w:val="yellow"/>
              </w:rPr>
              <w:t>possible</w:t>
            </w:r>
            <w:proofErr w:type="gramEnd"/>
            <w:r w:rsidR="00AB3DCC" w:rsidRPr="00721DC2">
              <w:rPr>
                <w:highlight w:val="yellow"/>
              </w:rPr>
              <w:t xml:space="preserve"> </w:t>
            </w:r>
            <w:r w:rsidRPr="00721DC2">
              <w:rPr>
                <w:highlight w:val="yellow"/>
              </w:rPr>
              <w:t>in pdf</w:t>
            </w:r>
            <w:r w:rsidR="00AB3DCC" w:rsidRPr="00721DC2">
              <w:rPr>
                <w:highlight w:val="yellow"/>
              </w:rPr>
              <w:t xml:space="preserve"> </w:t>
            </w:r>
            <w:r w:rsidR="00AB3DCC" w:rsidRPr="007B1A8F">
              <w:rPr>
                <w:highlight w:val="yellow"/>
              </w:rPr>
              <w:t>format</w:t>
            </w:r>
            <w:r w:rsidRPr="007B1A8F">
              <w:rPr>
                <w:highlight w:val="yellow"/>
              </w:rPr>
              <w:t>.</w:t>
            </w:r>
            <w:r>
              <w:t xml:space="preserve"> </w:t>
            </w:r>
          </w:p>
        </w:tc>
      </w:tr>
    </w:tbl>
    <w:p w14:paraId="6AA8BABE" w14:textId="77777777" w:rsidR="00DF288C" w:rsidRPr="00500642" w:rsidRDefault="00DF288C" w:rsidP="00227B74">
      <w:pPr>
        <w:jc w:val="both"/>
      </w:pPr>
    </w:p>
    <w:p w14:paraId="6610E828" w14:textId="3701F4CB" w:rsidR="009C1F3B" w:rsidRDefault="000E2F9E" w:rsidP="00BD7C72">
      <w:pPr>
        <w:jc w:val="both"/>
      </w:pPr>
      <w:r>
        <w:t>P</w:t>
      </w:r>
      <w:r w:rsidR="00BD7C72">
        <w:t>lease</w:t>
      </w:r>
      <w:r>
        <w:t>,</w:t>
      </w:r>
      <w:r w:rsidR="00BD7C72">
        <w:t xml:space="preserve"> </w:t>
      </w:r>
      <w:r>
        <w:t xml:space="preserve">configure </w:t>
      </w:r>
      <w:r w:rsidR="00BD7C72">
        <w:t xml:space="preserve">the </w:t>
      </w:r>
      <w:r w:rsidR="0099274D">
        <w:t>win</w:t>
      </w:r>
      <w:r w:rsidR="009C1F3B">
        <w:t xml:space="preserve">MIPS64 </w:t>
      </w:r>
      <w:r w:rsidR="00FF2629">
        <w:t>simulator</w:t>
      </w:r>
      <w:r w:rsidR="00BD7C72">
        <w:t xml:space="preserve"> </w:t>
      </w:r>
      <w:r>
        <w:t xml:space="preserve">with the </w:t>
      </w:r>
      <w:r w:rsidRPr="006331BB">
        <w:rPr>
          <w:i/>
        </w:rPr>
        <w:t>Base Configuration</w:t>
      </w:r>
      <w:r>
        <w:t xml:space="preserve"> provided in </w:t>
      </w:r>
      <w:r w:rsidR="00BD7C72">
        <w:t>the following</w:t>
      </w:r>
      <w:r w:rsidR="009C1F3B">
        <w:t>:</w:t>
      </w:r>
    </w:p>
    <w:p w14:paraId="25F9165C" w14:textId="3F475126" w:rsidR="0099274D" w:rsidRDefault="0099274D" w:rsidP="009C1F3B">
      <w:pPr>
        <w:numPr>
          <w:ilvl w:val="0"/>
          <w:numId w:val="5"/>
        </w:numPr>
        <w:jc w:val="both"/>
      </w:pPr>
      <w:r>
        <w:t>Code address bus: 12</w:t>
      </w:r>
    </w:p>
    <w:p w14:paraId="5FDBA17C" w14:textId="4517C448" w:rsidR="0099274D" w:rsidRDefault="00F276FE" w:rsidP="003D0E7D">
      <w:pPr>
        <w:pStyle w:val="Paragrafoelenco"/>
        <w:numPr>
          <w:ilvl w:val="0"/>
          <w:numId w:val="5"/>
        </w:numPr>
      </w:pPr>
      <w:r w:rsidRPr="00F276FE">
        <w:rPr>
          <w:noProof/>
        </w:rPr>
        <w:drawing>
          <wp:anchor distT="0" distB="0" distL="114300" distR="114300" simplePos="0" relativeHeight="251658240" behindDoc="0" locked="0" layoutInCell="1" allowOverlap="1" wp14:anchorId="4581C287" wp14:editId="2FA1D14F">
            <wp:simplePos x="0" y="0"/>
            <wp:positionH relativeFrom="column">
              <wp:posOffset>4046024</wp:posOffset>
            </wp:positionH>
            <wp:positionV relativeFrom="paragraph">
              <wp:posOffset>10991</wp:posOffset>
            </wp:positionV>
            <wp:extent cx="1421765" cy="1883410"/>
            <wp:effectExtent l="0" t="0" r="6985" b="2540"/>
            <wp:wrapSquare wrapText="bothSides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1765" cy="1883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9274D">
        <w:t>Data address bus: 12</w:t>
      </w:r>
    </w:p>
    <w:p w14:paraId="07CEF8A1" w14:textId="254E4617" w:rsidR="009C1F3B" w:rsidRDefault="00DF288C" w:rsidP="009C1F3B">
      <w:pPr>
        <w:numPr>
          <w:ilvl w:val="0"/>
          <w:numId w:val="5"/>
        </w:numPr>
        <w:jc w:val="both"/>
      </w:pPr>
      <w:r>
        <w:t xml:space="preserve">Pipelined </w:t>
      </w:r>
      <w:r w:rsidR="009C1F3B">
        <w:t>FP arithmetic unit</w:t>
      </w:r>
      <w:r w:rsidR="0099274D">
        <w:t xml:space="preserve"> (latency)</w:t>
      </w:r>
      <w:r w:rsidR="009C1F3B">
        <w:t xml:space="preserve">: </w:t>
      </w:r>
      <w:r w:rsidR="00145B80">
        <w:t>6</w:t>
      </w:r>
      <w:r w:rsidR="009C1F3B">
        <w:t xml:space="preserve"> stages</w:t>
      </w:r>
    </w:p>
    <w:p w14:paraId="2A24DF27" w14:textId="0A291640" w:rsidR="009B4740" w:rsidRDefault="00DF288C" w:rsidP="009B4740">
      <w:pPr>
        <w:numPr>
          <w:ilvl w:val="0"/>
          <w:numId w:val="5"/>
        </w:numPr>
        <w:jc w:val="both"/>
      </w:pPr>
      <w:r>
        <w:t xml:space="preserve">Pipelined </w:t>
      </w:r>
      <w:r w:rsidR="009B4740">
        <w:t xml:space="preserve">multiplier unit (latency): </w:t>
      </w:r>
      <w:r w:rsidR="00F22199">
        <w:t>8</w:t>
      </w:r>
      <w:r w:rsidR="009B4740">
        <w:t xml:space="preserve"> stages</w:t>
      </w:r>
    </w:p>
    <w:p w14:paraId="6391AA84" w14:textId="08BC27AC" w:rsidR="009C1F3B" w:rsidRDefault="00F276FE" w:rsidP="009C1F3B">
      <w:pPr>
        <w:numPr>
          <w:ilvl w:val="0"/>
          <w:numId w:val="5"/>
        </w:numPr>
        <w:jc w:val="both"/>
      </w:pPr>
      <w:r>
        <w:t>D</w:t>
      </w:r>
      <w:r w:rsidR="009C1F3B">
        <w:t>ivider unit</w:t>
      </w:r>
      <w:r w:rsidR="0099274D">
        <w:t xml:space="preserve"> (latency)</w:t>
      </w:r>
      <w:r w:rsidR="009C1F3B">
        <w:t xml:space="preserve">: not pipelined unit, </w:t>
      </w:r>
      <w:r w:rsidR="00145B80">
        <w:t>24</w:t>
      </w:r>
      <w:r w:rsidR="002B2B3F">
        <w:t xml:space="preserve"> </w:t>
      </w:r>
      <w:r w:rsidR="009C1F3B">
        <w:t>clock cycles</w:t>
      </w:r>
    </w:p>
    <w:p w14:paraId="66477181" w14:textId="43B319FD" w:rsidR="009B4740" w:rsidRPr="00021122" w:rsidRDefault="00391565" w:rsidP="009C1F3B">
      <w:pPr>
        <w:numPr>
          <w:ilvl w:val="0"/>
          <w:numId w:val="5"/>
        </w:numPr>
        <w:jc w:val="both"/>
        <w:rPr>
          <w:b/>
          <w:bCs/>
          <w:rPrChange w:id="0" w:author="GRAZIADEI GIANLUCA" w:date="2022-10-23T17:05:00Z">
            <w:rPr/>
          </w:rPrChange>
        </w:rPr>
      </w:pPr>
      <w:r w:rsidRPr="00021122">
        <w:rPr>
          <w:b/>
          <w:bCs/>
          <w:rPrChange w:id="1" w:author="GRAZIADEI GIANLUCA" w:date="2022-10-23T17:05:00Z">
            <w:rPr/>
          </w:rPrChange>
        </w:rPr>
        <w:t>F</w:t>
      </w:r>
      <w:r w:rsidR="009C1F3B" w:rsidRPr="00021122">
        <w:rPr>
          <w:b/>
          <w:bCs/>
          <w:rPrChange w:id="2" w:author="GRAZIADEI GIANLUCA" w:date="2022-10-23T17:05:00Z">
            <w:rPr/>
          </w:rPrChange>
        </w:rPr>
        <w:t xml:space="preserve">orwarding is </w:t>
      </w:r>
      <w:r w:rsidR="00FF2629" w:rsidRPr="00021122">
        <w:rPr>
          <w:b/>
          <w:bCs/>
          <w:rPrChange w:id="3" w:author="GRAZIADEI GIANLUCA" w:date="2022-10-23T17:05:00Z">
            <w:rPr/>
          </w:rPrChange>
        </w:rPr>
        <w:t>enable</w:t>
      </w:r>
      <w:r w:rsidR="003E4D87" w:rsidRPr="00021122">
        <w:rPr>
          <w:b/>
          <w:bCs/>
          <w:rPrChange w:id="4" w:author="GRAZIADEI GIANLUCA" w:date="2022-10-23T17:05:00Z">
            <w:rPr/>
          </w:rPrChange>
        </w:rPr>
        <w:t>d</w:t>
      </w:r>
    </w:p>
    <w:p w14:paraId="5DDA3CC0" w14:textId="77777777" w:rsidR="007D6531" w:rsidRDefault="007D6531" w:rsidP="009B4740">
      <w:pPr>
        <w:numPr>
          <w:ilvl w:val="0"/>
          <w:numId w:val="5"/>
        </w:numPr>
        <w:jc w:val="both"/>
      </w:pPr>
      <w:r>
        <w:t>Branch prediction is disabled</w:t>
      </w:r>
    </w:p>
    <w:p w14:paraId="034FB187" w14:textId="1D6301A9" w:rsidR="00FF2629" w:rsidRPr="006331BB" w:rsidRDefault="009B4740" w:rsidP="00FF2629">
      <w:pPr>
        <w:numPr>
          <w:ilvl w:val="0"/>
          <w:numId w:val="5"/>
        </w:numPr>
        <w:jc w:val="both"/>
      </w:pPr>
      <w:r>
        <w:t>Branch delay slot is disabled</w:t>
      </w:r>
    </w:p>
    <w:p w14:paraId="7EE35BEB" w14:textId="235A2A96" w:rsidR="00FF2629" w:rsidRPr="008F35CD" w:rsidRDefault="00FF2629" w:rsidP="00FF2629">
      <w:pPr>
        <w:numPr>
          <w:ilvl w:val="0"/>
          <w:numId w:val="5"/>
        </w:numPr>
        <w:jc w:val="both"/>
        <w:rPr>
          <w:i/>
        </w:rPr>
      </w:pPr>
      <w:r w:rsidRPr="008F35CD">
        <w:rPr>
          <w:i/>
        </w:rPr>
        <w:t>Integer ALU: 1 clock cycle</w:t>
      </w:r>
    </w:p>
    <w:p w14:paraId="734A4B71" w14:textId="77777777" w:rsidR="00FF2629" w:rsidRPr="008F35CD" w:rsidRDefault="00FF2629" w:rsidP="00FF2629">
      <w:pPr>
        <w:numPr>
          <w:ilvl w:val="0"/>
          <w:numId w:val="5"/>
        </w:numPr>
        <w:jc w:val="both"/>
        <w:rPr>
          <w:i/>
        </w:rPr>
      </w:pPr>
      <w:r w:rsidRPr="008F35CD">
        <w:rPr>
          <w:i/>
        </w:rPr>
        <w:t>Data memory: 1 clock cycle</w:t>
      </w:r>
    </w:p>
    <w:p w14:paraId="18597841" w14:textId="7A4378FF" w:rsidR="009C1F3B" w:rsidRDefault="00FF2629" w:rsidP="006331BB">
      <w:pPr>
        <w:numPr>
          <w:ilvl w:val="0"/>
          <w:numId w:val="5"/>
        </w:numPr>
        <w:jc w:val="both"/>
      </w:pPr>
      <w:r w:rsidRPr="008F35CD">
        <w:rPr>
          <w:i/>
        </w:rPr>
        <w:t>Branch delay slot: 1 clock cycle</w:t>
      </w:r>
      <w:r>
        <w:t>.</w:t>
      </w:r>
    </w:p>
    <w:p w14:paraId="3B671BAC" w14:textId="77777777" w:rsidR="00BD7C72" w:rsidRDefault="00BD7C72" w:rsidP="00BD7C72">
      <w:pPr>
        <w:ind w:left="1080"/>
        <w:jc w:val="both"/>
      </w:pPr>
    </w:p>
    <w:p w14:paraId="6AFE2C39" w14:textId="5B5917F8" w:rsidR="00FF2629" w:rsidRDefault="00CF0BF2" w:rsidP="006331BB">
      <w:pPr>
        <w:numPr>
          <w:ilvl w:val="0"/>
          <w:numId w:val="10"/>
        </w:numPr>
        <w:jc w:val="both"/>
      </w:pPr>
      <w:r>
        <w:t>Starting from</w:t>
      </w:r>
      <w:r w:rsidR="00DC1AC4">
        <w:t xml:space="preserve"> the </w:t>
      </w:r>
      <w:r w:rsidR="00FF2629" w:rsidRPr="00500642">
        <w:t>assembly program</w:t>
      </w:r>
      <w:r>
        <w:t xml:space="preserve"> </w:t>
      </w:r>
      <w:r w:rsidR="00DC1AC4">
        <w:t>you create</w:t>
      </w:r>
      <w:r>
        <w:t>d</w:t>
      </w:r>
      <w:r w:rsidR="00DC1AC4">
        <w:t xml:space="preserve"> in the previous lab called </w:t>
      </w:r>
      <w:r w:rsidR="00FF2629" w:rsidRPr="003D0E7D">
        <w:rPr>
          <w:rFonts w:ascii="Courier New" w:hAnsi="Courier New" w:cs="Courier New"/>
          <w:b/>
          <w:highlight w:val="yellow"/>
        </w:rPr>
        <w:t>program_</w:t>
      </w:r>
      <w:proofErr w:type="gramStart"/>
      <w:r w:rsidR="00077256" w:rsidRPr="003D0E7D">
        <w:rPr>
          <w:rFonts w:ascii="Courier New" w:hAnsi="Courier New" w:cs="Courier New"/>
          <w:b/>
          <w:highlight w:val="yellow"/>
        </w:rPr>
        <w:t>1</w:t>
      </w:r>
      <w:r w:rsidR="00FF2629" w:rsidRPr="003D0E7D">
        <w:rPr>
          <w:rFonts w:ascii="Courier New" w:hAnsi="Courier New" w:cs="Courier New"/>
          <w:b/>
          <w:highlight w:val="yellow"/>
        </w:rPr>
        <w:t>.s</w:t>
      </w:r>
      <w:proofErr w:type="gramEnd"/>
      <w:r w:rsidR="00DC1AC4">
        <w:t>:</w:t>
      </w:r>
      <w:r w:rsidR="00FF2629">
        <w:t xml:space="preserve"> </w:t>
      </w:r>
    </w:p>
    <w:p w14:paraId="480A3CD5" w14:textId="77777777" w:rsidR="00CF0BF2" w:rsidRDefault="00CF0BF2" w:rsidP="00CF0BF2">
      <w:pPr>
        <w:ind w:left="360"/>
        <w:jc w:val="both"/>
      </w:pPr>
    </w:p>
    <w:p w14:paraId="0867C4F8" w14:textId="77777777" w:rsidR="00077256" w:rsidRPr="00222914" w:rsidRDefault="00077256" w:rsidP="00077256">
      <w:pPr>
        <w:spacing w:line="260" w:lineRule="exact"/>
        <w:ind w:left="720" w:firstLine="720"/>
        <w:jc w:val="both"/>
        <w:rPr>
          <w:rFonts w:ascii="Arial Unicode MS" w:eastAsia="Arial Unicode MS" w:hAnsi="Arial Unicode MS" w:cs="Arial Unicode MS"/>
          <w:lang w:val="it-IT"/>
        </w:rPr>
      </w:pPr>
      <w:r w:rsidRPr="00222914">
        <w:rPr>
          <w:rFonts w:ascii="Arial Unicode MS" w:eastAsia="Arial Unicode MS" w:hAnsi="Arial Unicode MS" w:cs="Arial Unicode MS"/>
          <w:lang w:val="it-IT"/>
        </w:rPr>
        <w:t xml:space="preserve">for (i = 0; i &lt; </w:t>
      </w:r>
      <w:r>
        <w:rPr>
          <w:rFonts w:ascii="Arial Unicode MS" w:eastAsia="Arial Unicode MS" w:hAnsi="Arial Unicode MS" w:cs="Arial Unicode MS"/>
          <w:lang w:val="it-IT"/>
        </w:rPr>
        <w:t>6</w:t>
      </w:r>
      <w:r w:rsidRPr="00222914">
        <w:rPr>
          <w:rFonts w:ascii="Arial Unicode MS" w:eastAsia="Arial Unicode MS" w:hAnsi="Arial Unicode MS" w:cs="Arial Unicode MS"/>
          <w:lang w:val="it-IT"/>
        </w:rPr>
        <w:t>0; i+</w:t>
      </w:r>
      <w:proofErr w:type="gramStart"/>
      <w:r w:rsidRPr="00222914">
        <w:rPr>
          <w:rFonts w:ascii="Arial Unicode MS" w:eastAsia="Arial Unicode MS" w:hAnsi="Arial Unicode MS" w:cs="Arial Unicode MS"/>
          <w:lang w:val="it-IT"/>
        </w:rPr>
        <w:t>+){</w:t>
      </w:r>
      <w:proofErr w:type="gramEnd"/>
      <w:r w:rsidRPr="00222914">
        <w:rPr>
          <w:rFonts w:ascii="Arial Unicode MS" w:eastAsia="Arial Unicode MS" w:hAnsi="Arial Unicode MS" w:cs="Arial Unicode MS"/>
          <w:lang w:val="it-IT"/>
        </w:rPr>
        <w:tab/>
      </w:r>
    </w:p>
    <w:p w14:paraId="0FFC2128" w14:textId="77777777" w:rsidR="00077256" w:rsidRPr="00222914" w:rsidRDefault="00077256" w:rsidP="00077256">
      <w:pPr>
        <w:spacing w:line="260" w:lineRule="exact"/>
        <w:ind w:left="720" w:firstLine="720"/>
        <w:jc w:val="both"/>
        <w:rPr>
          <w:rFonts w:ascii="Arial Unicode MS" w:eastAsia="Arial Unicode MS" w:hAnsi="Arial Unicode MS" w:cs="Arial Unicode MS"/>
          <w:lang w:val="it-IT"/>
        </w:rPr>
      </w:pPr>
      <w:r w:rsidRPr="00222914">
        <w:rPr>
          <w:rFonts w:ascii="Arial Unicode MS" w:eastAsia="Arial Unicode MS" w:hAnsi="Arial Unicode MS" w:cs="Arial Unicode MS"/>
          <w:lang w:val="it-IT"/>
        </w:rPr>
        <w:tab/>
        <w:t xml:space="preserve">v5[i] = </w:t>
      </w:r>
      <w:r>
        <w:rPr>
          <w:rFonts w:ascii="Arial Unicode MS" w:eastAsia="Arial Unicode MS" w:hAnsi="Arial Unicode MS" w:cs="Arial Unicode MS"/>
          <w:lang w:val="it-IT"/>
        </w:rPr>
        <w:t>((</w:t>
      </w:r>
      <w:r w:rsidRPr="00222914">
        <w:rPr>
          <w:rFonts w:ascii="Arial Unicode MS" w:eastAsia="Arial Unicode MS" w:hAnsi="Arial Unicode MS" w:cs="Arial Unicode MS"/>
          <w:lang w:val="it-IT"/>
        </w:rPr>
        <w:t>v1[i]</w:t>
      </w:r>
      <w:r>
        <w:rPr>
          <w:rFonts w:ascii="Arial Unicode MS" w:eastAsia="Arial Unicode MS" w:hAnsi="Arial Unicode MS" w:cs="Arial Unicode MS"/>
          <w:lang w:val="it-IT"/>
        </w:rPr>
        <w:t>+</w:t>
      </w:r>
      <w:r w:rsidRPr="00222914">
        <w:rPr>
          <w:rFonts w:ascii="Arial Unicode MS" w:eastAsia="Arial Unicode MS" w:hAnsi="Arial Unicode MS" w:cs="Arial Unicode MS"/>
          <w:lang w:val="it-IT"/>
        </w:rPr>
        <w:t>v2[i]</w:t>
      </w:r>
      <w:r>
        <w:rPr>
          <w:rFonts w:ascii="Arial Unicode MS" w:eastAsia="Arial Unicode MS" w:hAnsi="Arial Unicode MS" w:cs="Arial Unicode MS"/>
          <w:lang w:val="it-IT"/>
        </w:rPr>
        <w:t>) *</w:t>
      </w:r>
      <w:r w:rsidRPr="00222914">
        <w:rPr>
          <w:rFonts w:ascii="Arial Unicode MS" w:eastAsia="Arial Unicode MS" w:hAnsi="Arial Unicode MS" w:cs="Arial Unicode MS"/>
          <w:lang w:val="it-IT"/>
        </w:rPr>
        <w:t xml:space="preserve"> v3[i</w:t>
      </w:r>
      <w:proofErr w:type="gramStart"/>
      <w:r w:rsidRPr="00222914">
        <w:rPr>
          <w:rFonts w:ascii="Arial Unicode MS" w:eastAsia="Arial Unicode MS" w:hAnsi="Arial Unicode MS" w:cs="Arial Unicode MS"/>
          <w:lang w:val="it-IT"/>
        </w:rPr>
        <w:t>]</w:t>
      </w:r>
      <w:r>
        <w:rPr>
          <w:rFonts w:ascii="Arial Unicode MS" w:eastAsia="Arial Unicode MS" w:hAnsi="Arial Unicode MS" w:cs="Arial Unicode MS"/>
          <w:lang w:val="it-IT"/>
        </w:rPr>
        <w:t>)+</w:t>
      </w:r>
      <w:proofErr w:type="gramEnd"/>
      <w:r>
        <w:rPr>
          <w:rFonts w:ascii="Arial Unicode MS" w:eastAsia="Arial Unicode MS" w:hAnsi="Arial Unicode MS" w:cs="Arial Unicode MS"/>
          <w:lang w:val="it-IT"/>
        </w:rPr>
        <w:t>v4[i]</w:t>
      </w:r>
      <w:r w:rsidRPr="00222914">
        <w:rPr>
          <w:rFonts w:ascii="Arial Unicode MS" w:eastAsia="Arial Unicode MS" w:hAnsi="Arial Unicode MS" w:cs="Arial Unicode MS"/>
          <w:lang w:val="it-IT"/>
        </w:rPr>
        <w:t>;</w:t>
      </w:r>
    </w:p>
    <w:p w14:paraId="5690C4CF" w14:textId="77777777" w:rsidR="00077256" w:rsidRPr="008607AD" w:rsidRDefault="00077256" w:rsidP="00077256">
      <w:pPr>
        <w:spacing w:line="260" w:lineRule="exact"/>
        <w:ind w:left="720" w:firstLine="720"/>
        <w:jc w:val="both"/>
        <w:rPr>
          <w:rFonts w:ascii="Arial Unicode MS" w:eastAsia="Arial Unicode MS" w:hAnsi="Arial Unicode MS" w:cs="Arial Unicode MS"/>
          <w:lang w:val="it-IT"/>
        </w:rPr>
      </w:pPr>
      <w:r w:rsidRPr="00222914">
        <w:rPr>
          <w:rFonts w:ascii="Arial Unicode MS" w:eastAsia="Arial Unicode MS" w:hAnsi="Arial Unicode MS" w:cs="Arial Unicode MS"/>
          <w:lang w:val="it-IT"/>
        </w:rPr>
        <w:tab/>
      </w:r>
      <w:r w:rsidRPr="008607AD">
        <w:rPr>
          <w:rFonts w:ascii="Arial Unicode MS" w:eastAsia="Arial Unicode MS" w:hAnsi="Arial Unicode MS" w:cs="Arial Unicode MS"/>
          <w:lang w:val="it-IT"/>
        </w:rPr>
        <w:t>v6[i] =</w:t>
      </w:r>
      <w:r>
        <w:rPr>
          <w:rFonts w:ascii="Arial Unicode MS" w:eastAsia="Arial Unicode MS" w:hAnsi="Arial Unicode MS" w:cs="Arial Unicode MS"/>
          <w:lang w:val="it-IT"/>
        </w:rPr>
        <w:t xml:space="preserve"> </w:t>
      </w:r>
      <w:r w:rsidRPr="008607AD">
        <w:rPr>
          <w:rFonts w:ascii="Arial Unicode MS" w:eastAsia="Arial Unicode MS" w:hAnsi="Arial Unicode MS" w:cs="Arial Unicode MS"/>
          <w:lang w:val="it-IT"/>
        </w:rPr>
        <w:t>v5[i]</w:t>
      </w:r>
      <w:r>
        <w:rPr>
          <w:rFonts w:ascii="Arial Unicode MS" w:eastAsia="Arial Unicode MS" w:hAnsi="Arial Unicode MS" w:cs="Arial Unicode MS"/>
          <w:lang w:val="it-IT"/>
        </w:rPr>
        <w:t>/(</w:t>
      </w:r>
      <w:r w:rsidRPr="008607AD">
        <w:rPr>
          <w:rFonts w:ascii="Arial Unicode MS" w:eastAsia="Arial Unicode MS" w:hAnsi="Arial Unicode MS" w:cs="Arial Unicode MS"/>
          <w:lang w:val="it-IT"/>
        </w:rPr>
        <w:t>v4[i]</w:t>
      </w:r>
      <w:r>
        <w:rPr>
          <w:rFonts w:ascii="Arial Unicode MS" w:eastAsia="Arial Unicode MS" w:hAnsi="Arial Unicode MS" w:cs="Arial Unicode MS"/>
          <w:lang w:val="it-IT"/>
        </w:rPr>
        <w:t>*v1[i])</w:t>
      </w:r>
      <w:r w:rsidRPr="008607AD">
        <w:rPr>
          <w:rFonts w:ascii="Arial Unicode MS" w:eastAsia="Arial Unicode MS" w:hAnsi="Arial Unicode MS" w:cs="Arial Unicode MS"/>
          <w:lang w:val="it-IT"/>
        </w:rPr>
        <w:t>;</w:t>
      </w:r>
    </w:p>
    <w:p w14:paraId="0ADB2BC5" w14:textId="77777777" w:rsidR="00077256" w:rsidRPr="004A0C17" w:rsidRDefault="00077256" w:rsidP="00077256">
      <w:pPr>
        <w:spacing w:line="260" w:lineRule="exact"/>
        <w:ind w:left="1440" w:firstLine="720"/>
        <w:jc w:val="both"/>
        <w:rPr>
          <w:rFonts w:ascii="Arial Unicode MS" w:eastAsia="Arial Unicode MS" w:hAnsi="Arial Unicode MS" w:cs="Arial Unicode MS"/>
          <w:lang w:val="it-IT"/>
        </w:rPr>
      </w:pPr>
      <w:r w:rsidRPr="004A0C17">
        <w:rPr>
          <w:rFonts w:ascii="Arial Unicode MS" w:eastAsia="Arial Unicode MS" w:hAnsi="Arial Unicode MS" w:cs="Arial Unicode MS"/>
          <w:lang w:val="it-IT"/>
        </w:rPr>
        <w:t>v7[i] = v6[i]*</w:t>
      </w:r>
      <w:r>
        <w:rPr>
          <w:rFonts w:ascii="Arial Unicode MS" w:eastAsia="Arial Unicode MS" w:hAnsi="Arial Unicode MS" w:cs="Arial Unicode MS"/>
          <w:lang w:val="it-IT"/>
        </w:rPr>
        <w:t>(</w:t>
      </w:r>
      <w:r w:rsidRPr="004A0C17">
        <w:rPr>
          <w:rFonts w:ascii="Arial Unicode MS" w:eastAsia="Arial Unicode MS" w:hAnsi="Arial Unicode MS" w:cs="Arial Unicode MS"/>
          <w:lang w:val="it-IT"/>
        </w:rPr>
        <w:t>v2[i]</w:t>
      </w:r>
      <w:r>
        <w:rPr>
          <w:rFonts w:ascii="Arial Unicode MS" w:eastAsia="Arial Unicode MS" w:hAnsi="Arial Unicode MS" w:cs="Arial Unicode MS"/>
          <w:lang w:val="it-IT"/>
        </w:rPr>
        <w:t>+v3[i])</w:t>
      </w:r>
      <w:r w:rsidRPr="004A0C17">
        <w:rPr>
          <w:rFonts w:ascii="Arial Unicode MS" w:eastAsia="Arial Unicode MS" w:hAnsi="Arial Unicode MS" w:cs="Arial Unicode MS"/>
          <w:lang w:val="it-IT"/>
        </w:rPr>
        <w:t>;</w:t>
      </w:r>
    </w:p>
    <w:p w14:paraId="152ACDA1" w14:textId="77777777" w:rsidR="00077256" w:rsidRPr="005678E9" w:rsidRDefault="00077256" w:rsidP="00077256">
      <w:pPr>
        <w:spacing w:line="260" w:lineRule="exact"/>
        <w:ind w:left="720" w:firstLine="720"/>
        <w:jc w:val="both"/>
        <w:rPr>
          <w:rFonts w:ascii="Arial Unicode MS" w:eastAsia="Arial Unicode MS" w:hAnsi="Arial Unicode MS" w:cs="Arial Unicode MS"/>
        </w:rPr>
      </w:pPr>
      <w:r w:rsidRPr="005678E9">
        <w:rPr>
          <w:rFonts w:ascii="Arial Unicode MS" w:eastAsia="Arial Unicode MS" w:hAnsi="Arial Unicode MS" w:cs="Arial Unicode MS"/>
        </w:rPr>
        <w:t>}</w:t>
      </w:r>
    </w:p>
    <w:p w14:paraId="7DA51E2C" w14:textId="3211B7BA" w:rsidR="00FF2629" w:rsidRDefault="00DC1AC4" w:rsidP="00FF2629">
      <w:pPr>
        <w:jc w:val="both"/>
      </w:pPr>
      <w:r>
        <w:tab/>
      </w:r>
    </w:p>
    <w:p w14:paraId="780E614B" w14:textId="569D785B" w:rsidR="00DC1AC4" w:rsidRDefault="00DC1AC4" w:rsidP="00DC1AC4">
      <w:pPr>
        <w:numPr>
          <w:ilvl w:val="2"/>
          <w:numId w:val="14"/>
        </w:numPr>
        <w:ind w:hanging="371"/>
        <w:jc w:val="both"/>
      </w:pPr>
      <w:r>
        <w:t xml:space="preserve">Detect manually the different data, </w:t>
      </w:r>
      <w:r w:rsidR="00CF0BF2">
        <w:t>structural</w:t>
      </w:r>
      <w:r>
        <w:t xml:space="preserve"> and control hazards that provoke a pipeline stall</w:t>
      </w:r>
    </w:p>
    <w:p w14:paraId="721F1C3D" w14:textId="77777777" w:rsidR="0025797A" w:rsidRDefault="0025797A" w:rsidP="0025797A">
      <w:pPr>
        <w:ind w:left="1080"/>
        <w:jc w:val="both"/>
      </w:pPr>
    </w:p>
    <w:p w14:paraId="092519E0" w14:textId="0C005F09" w:rsidR="004B6595" w:rsidRDefault="00DC1AC4" w:rsidP="00DC1AC4">
      <w:pPr>
        <w:numPr>
          <w:ilvl w:val="2"/>
          <w:numId w:val="14"/>
        </w:numPr>
        <w:ind w:hanging="371"/>
        <w:jc w:val="both"/>
      </w:pPr>
      <w:r>
        <w:t xml:space="preserve">Optimize the program by re-scheduling the </w:t>
      </w:r>
      <w:r w:rsidR="004B6595">
        <w:t xml:space="preserve">program </w:t>
      </w:r>
      <w:r>
        <w:t>instructions in order to</w:t>
      </w:r>
      <w:r w:rsidR="004B6595">
        <w:t xml:space="preserve"> eliminate </w:t>
      </w:r>
      <w:r w:rsidR="003E4D87">
        <w:t xml:space="preserve">as </w:t>
      </w:r>
      <w:r w:rsidR="00F276FE">
        <w:t xml:space="preserve">many </w:t>
      </w:r>
      <w:r w:rsidR="004B6595">
        <w:t>hazards</w:t>
      </w:r>
      <w:r w:rsidR="003E4D87">
        <w:t xml:space="preserve"> as possible</w:t>
      </w:r>
      <w:r w:rsidR="004B6595">
        <w:t>. Compute manually the number of clock cycles the new program (</w:t>
      </w:r>
      <w:r w:rsidR="004B6595" w:rsidRPr="00721DC2">
        <w:rPr>
          <w:rFonts w:ascii="Courier New" w:hAnsi="Courier New" w:cs="Courier New"/>
          <w:b/>
          <w:highlight w:val="yellow"/>
        </w:rPr>
        <w:t>program_</w:t>
      </w:r>
      <w:r w:rsidR="00077256">
        <w:rPr>
          <w:rFonts w:ascii="Courier New" w:hAnsi="Courier New" w:cs="Courier New"/>
          <w:b/>
          <w:highlight w:val="yellow"/>
        </w:rPr>
        <w:t>1</w:t>
      </w:r>
      <w:r w:rsidR="004B6595" w:rsidRPr="00721DC2">
        <w:rPr>
          <w:rFonts w:ascii="Courier New" w:hAnsi="Courier New" w:cs="Courier New"/>
          <w:b/>
          <w:highlight w:val="yellow"/>
        </w:rPr>
        <w:t>_</w:t>
      </w:r>
      <w:proofErr w:type="gramStart"/>
      <w:r w:rsidR="004B6595" w:rsidRPr="00721DC2">
        <w:rPr>
          <w:rFonts w:ascii="Courier New" w:hAnsi="Courier New" w:cs="Courier New"/>
          <w:b/>
          <w:highlight w:val="yellow"/>
        </w:rPr>
        <w:t>a.s</w:t>
      </w:r>
      <w:proofErr w:type="gramEnd"/>
      <w:r w:rsidR="004B6595">
        <w:t>) requires to execute, and compare the obtained results with the ones obtained by the simulator.</w:t>
      </w:r>
    </w:p>
    <w:p w14:paraId="48C673CA" w14:textId="1AFD4553" w:rsidR="004B6595" w:rsidRDefault="007F028C" w:rsidP="004B6595">
      <w:pPr>
        <w:ind w:left="1080"/>
        <w:jc w:val="both"/>
      </w:pPr>
      <w:ins w:id="5" w:author="GRAZIADEI GIANLUCA" w:date="2022-10-21T18:22:00Z">
        <w:r>
          <w:t xml:space="preserve"> </w:t>
        </w:r>
      </w:ins>
    </w:p>
    <w:p w14:paraId="3D24339E" w14:textId="70CEDC61" w:rsidR="004B6595" w:rsidRDefault="004B6595" w:rsidP="004B6595">
      <w:pPr>
        <w:numPr>
          <w:ilvl w:val="2"/>
          <w:numId w:val="14"/>
        </w:numPr>
        <w:ind w:hanging="371"/>
        <w:jc w:val="both"/>
      </w:pPr>
      <w:r>
        <w:t xml:space="preserve">Starting from </w:t>
      </w:r>
      <w:r w:rsidR="001D05D6" w:rsidRPr="003D0E7D">
        <w:rPr>
          <w:rFonts w:ascii="Courier New" w:hAnsi="Courier New" w:cs="Courier New"/>
          <w:b/>
          <w:highlight w:val="yellow"/>
        </w:rPr>
        <w:t>program_</w:t>
      </w:r>
      <w:r w:rsidR="00077256" w:rsidRPr="003D0E7D">
        <w:rPr>
          <w:rFonts w:ascii="Courier New" w:hAnsi="Courier New" w:cs="Courier New"/>
          <w:b/>
          <w:highlight w:val="yellow"/>
        </w:rPr>
        <w:t>1</w:t>
      </w:r>
      <w:r w:rsidR="001D05D6" w:rsidRPr="003D0E7D">
        <w:rPr>
          <w:rFonts w:ascii="Courier New" w:hAnsi="Courier New" w:cs="Courier New"/>
          <w:b/>
          <w:highlight w:val="yellow"/>
        </w:rPr>
        <w:t>_</w:t>
      </w:r>
      <w:proofErr w:type="gramStart"/>
      <w:r w:rsidR="001D05D6" w:rsidRPr="003D0E7D">
        <w:rPr>
          <w:rFonts w:ascii="Courier New" w:hAnsi="Courier New" w:cs="Courier New"/>
          <w:b/>
          <w:highlight w:val="yellow"/>
        </w:rPr>
        <w:t>a.s</w:t>
      </w:r>
      <w:proofErr w:type="gramEnd"/>
      <w:r>
        <w:t xml:space="preserve">, enable the </w:t>
      </w:r>
      <w:r w:rsidRPr="004B6595">
        <w:rPr>
          <w:i/>
        </w:rPr>
        <w:t>branch delay slot</w:t>
      </w:r>
      <w:r>
        <w:t xml:space="preserve"> and re-schedule some instructions in order to improve the previous program execution time. Compute manually the number of clock cycles the new program (</w:t>
      </w:r>
      <w:r w:rsidRPr="00721DC2">
        <w:rPr>
          <w:rFonts w:ascii="Courier New" w:hAnsi="Courier New" w:cs="Courier New"/>
          <w:b/>
          <w:highlight w:val="yellow"/>
        </w:rPr>
        <w:t>program_</w:t>
      </w:r>
      <w:r w:rsidR="00077256">
        <w:rPr>
          <w:rFonts w:ascii="Courier New" w:hAnsi="Courier New" w:cs="Courier New"/>
          <w:b/>
          <w:highlight w:val="yellow"/>
        </w:rPr>
        <w:t>1</w:t>
      </w:r>
      <w:r w:rsidRPr="00721DC2">
        <w:rPr>
          <w:rFonts w:ascii="Courier New" w:hAnsi="Courier New" w:cs="Courier New"/>
          <w:b/>
          <w:highlight w:val="yellow"/>
        </w:rPr>
        <w:t>_</w:t>
      </w:r>
      <w:proofErr w:type="gramStart"/>
      <w:r w:rsidRPr="00721DC2">
        <w:rPr>
          <w:rFonts w:ascii="Courier New" w:hAnsi="Courier New" w:cs="Courier New"/>
          <w:b/>
          <w:highlight w:val="yellow"/>
        </w:rPr>
        <w:t>b.s</w:t>
      </w:r>
      <w:proofErr w:type="gramEnd"/>
      <w:r>
        <w:t>) requires to execute, and compare the obtained results with the ones obtained by the simulator.</w:t>
      </w:r>
    </w:p>
    <w:p w14:paraId="30DCFCA1" w14:textId="77777777" w:rsidR="004B6595" w:rsidRDefault="004B6595" w:rsidP="004B6595">
      <w:pPr>
        <w:ind w:left="1080"/>
        <w:jc w:val="both"/>
      </w:pPr>
    </w:p>
    <w:p w14:paraId="60FED699" w14:textId="16825AB2" w:rsidR="004B6595" w:rsidRDefault="004B6595" w:rsidP="004B6595">
      <w:pPr>
        <w:numPr>
          <w:ilvl w:val="2"/>
          <w:numId w:val="14"/>
        </w:numPr>
        <w:ind w:hanging="371"/>
        <w:jc w:val="both"/>
      </w:pPr>
      <w:r>
        <w:t xml:space="preserve">Unroll </w:t>
      </w:r>
      <w:r w:rsidR="00D900D9">
        <w:t>3</w:t>
      </w:r>
      <w:r>
        <w:t xml:space="preserve"> times the program (</w:t>
      </w:r>
      <w:r w:rsidRPr="003D0E7D">
        <w:rPr>
          <w:rFonts w:ascii="Courier New" w:hAnsi="Courier New" w:cs="Courier New"/>
          <w:b/>
          <w:highlight w:val="yellow"/>
        </w:rPr>
        <w:t>program_</w:t>
      </w:r>
      <w:r w:rsidR="00077256" w:rsidRPr="003D0E7D">
        <w:rPr>
          <w:rFonts w:ascii="Courier New" w:hAnsi="Courier New" w:cs="Courier New"/>
          <w:b/>
          <w:highlight w:val="yellow"/>
        </w:rPr>
        <w:t>1</w:t>
      </w:r>
      <w:r w:rsidRPr="003D0E7D">
        <w:rPr>
          <w:rFonts w:ascii="Courier New" w:hAnsi="Courier New" w:cs="Courier New"/>
          <w:b/>
          <w:highlight w:val="yellow"/>
        </w:rPr>
        <w:t>_</w:t>
      </w:r>
      <w:proofErr w:type="gramStart"/>
      <w:r w:rsidRPr="003D0E7D">
        <w:rPr>
          <w:rFonts w:ascii="Courier New" w:hAnsi="Courier New" w:cs="Courier New"/>
          <w:b/>
          <w:highlight w:val="yellow"/>
        </w:rPr>
        <w:t>b.s</w:t>
      </w:r>
      <w:proofErr w:type="gramEnd"/>
      <w:r>
        <w:t xml:space="preserve">), if necessary re-schedule some instructions and </w:t>
      </w:r>
      <w:r w:rsidR="003E08AD">
        <w:t xml:space="preserve">increase the </w:t>
      </w:r>
      <w:r w:rsidR="00F276FE">
        <w:t xml:space="preserve">number of </w:t>
      </w:r>
      <w:r w:rsidR="003E08AD">
        <w:t>used registers</w:t>
      </w:r>
      <w:r>
        <w:t xml:space="preserve">.  Compute </w:t>
      </w:r>
      <w:r>
        <w:lastRenderedPageBreak/>
        <w:t>manually the number of clock cycles the new program (</w:t>
      </w:r>
      <w:r w:rsidRPr="00721DC2">
        <w:rPr>
          <w:rFonts w:ascii="Courier New" w:hAnsi="Courier New" w:cs="Courier New"/>
          <w:b/>
          <w:highlight w:val="yellow"/>
        </w:rPr>
        <w:t>program_</w:t>
      </w:r>
      <w:r w:rsidR="00077256">
        <w:rPr>
          <w:rFonts w:ascii="Courier New" w:hAnsi="Courier New" w:cs="Courier New"/>
          <w:b/>
          <w:highlight w:val="yellow"/>
        </w:rPr>
        <w:t>1</w:t>
      </w:r>
      <w:r w:rsidRPr="00721DC2">
        <w:rPr>
          <w:rFonts w:ascii="Courier New" w:hAnsi="Courier New" w:cs="Courier New"/>
          <w:b/>
          <w:highlight w:val="yellow"/>
        </w:rPr>
        <w:t>_</w:t>
      </w:r>
      <w:proofErr w:type="gramStart"/>
      <w:r w:rsidRPr="00721DC2">
        <w:rPr>
          <w:rFonts w:ascii="Courier New" w:hAnsi="Courier New" w:cs="Courier New"/>
          <w:b/>
          <w:highlight w:val="yellow"/>
        </w:rPr>
        <w:t>c.s</w:t>
      </w:r>
      <w:proofErr w:type="gramEnd"/>
      <w:r>
        <w:t>) requires to execute, and compare the obtained results with the ones obtained by the simulator.</w:t>
      </w:r>
    </w:p>
    <w:p w14:paraId="04C7A288" w14:textId="77777777" w:rsidR="004B6595" w:rsidRDefault="004B6595" w:rsidP="004B6595">
      <w:pPr>
        <w:pStyle w:val="Paragrafoelenco"/>
      </w:pPr>
    </w:p>
    <w:p w14:paraId="4D7AB78D" w14:textId="170A653F" w:rsidR="004B6595" w:rsidRDefault="004B6595" w:rsidP="004B6595">
      <w:pPr>
        <w:pStyle w:val="Paragrafoelenco"/>
      </w:pPr>
      <w:r w:rsidRPr="00721DC2">
        <w:rPr>
          <w:highlight w:val="yellow"/>
        </w:rPr>
        <w:t>Complete the following table with the obtained results</w:t>
      </w:r>
      <w:r>
        <w:t>:</w:t>
      </w:r>
    </w:p>
    <w:p w14:paraId="682B058E" w14:textId="77777777" w:rsidR="004B6595" w:rsidRDefault="004B6595" w:rsidP="004B6595">
      <w:pPr>
        <w:pStyle w:val="Paragrafoelenco"/>
      </w:pPr>
    </w:p>
    <w:tbl>
      <w:tblPr>
        <w:tblStyle w:val="Grigliatabella"/>
        <w:tblW w:w="9214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1985"/>
        <w:gridCol w:w="1701"/>
        <w:gridCol w:w="1843"/>
        <w:gridCol w:w="1843"/>
        <w:gridCol w:w="1842"/>
      </w:tblGrid>
      <w:tr w:rsidR="004B6595" w:rsidRPr="006331BB" w14:paraId="47ACA36A" w14:textId="77777777" w:rsidTr="004B6595">
        <w:tc>
          <w:tcPr>
            <w:tcW w:w="1985" w:type="dxa"/>
            <w:tcBorders>
              <w:tl2br w:val="single" w:sz="4" w:space="0" w:color="auto"/>
            </w:tcBorders>
          </w:tcPr>
          <w:p w14:paraId="53A1F6FB" w14:textId="06D163EC" w:rsidR="004B6595" w:rsidRPr="006331BB" w:rsidRDefault="004B6595" w:rsidP="00A36ADE">
            <w:pPr>
              <w:pStyle w:val="Paragrafoelenco"/>
              <w:ind w:left="0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Program</w:t>
            </w:r>
          </w:p>
          <w:p w14:paraId="673C6416" w14:textId="77777777" w:rsidR="004B6595" w:rsidRDefault="004B6595" w:rsidP="00A36ADE">
            <w:pPr>
              <w:pStyle w:val="Paragrafoelenco"/>
              <w:ind w:left="0"/>
              <w:jc w:val="right"/>
              <w:rPr>
                <w:b/>
                <w:sz w:val="20"/>
                <w:szCs w:val="20"/>
              </w:rPr>
            </w:pPr>
          </w:p>
          <w:p w14:paraId="078CE2AA" w14:textId="77777777" w:rsidR="004B6595" w:rsidRPr="006331BB" w:rsidRDefault="004B6595" w:rsidP="00A36ADE">
            <w:pPr>
              <w:pStyle w:val="Paragrafoelenco"/>
              <w:ind w:left="0"/>
              <w:jc w:val="right"/>
              <w:rPr>
                <w:b/>
                <w:sz w:val="20"/>
                <w:szCs w:val="20"/>
              </w:rPr>
            </w:pPr>
            <w:r w:rsidRPr="006331BB">
              <w:rPr>
                <w:b/>
                <w:sz w:val="20"/>
                <w:szCs w:val="20"/>
              </w:rPr>
              <w:t xml:space="preserve"> </w:t>
            </w:r>
          </w:p>
          <w:p w14:paraId="42E04150" w14:textId="3601C4EA" w:rsidR="004B6595" w:rsidRPr="006331BB" w:rsidRDefault="00721DC2" w:rsidP="00721DC2">
            <w:pPr>
              <w:pStyle w:val="Paragrafoelenco"/>
              <w:ind w:left="0"/>
              <w:rPr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</w:rPr>
              <w:t xml:space="preserve">Clock </w:t>
            </w:r>
            <w:r w:rsidR="004B6595">
              <w:rPr>
                <w:b/>
                <w:sz w:val="20"/>
                <w:szCs w:val="20"/>
              </w:rPr>
              <w:t>c</w:t>
            </w:r>
            <w:r>
              <w:rPr>
                <w:b/>
                <w:sz w:val="20"/>
                <w:szCs w:val="20"/>
              </w:rPr>
              <w:t>ycle</w:t>
            </w:r>
            <w:r w:rsidR="004B6595">
              <w:rPr>
                <w:b/>
                <w:sz w:val="20"/>
                <w:szCs w:val="20"/>
              </w:rPr>
              <w:t xml:space="preserve"> computation</w:t>
            </w:r>
          </w:p>
        </w:tc>
        <w:tc>
          <w:tcPr>
            <w:tcW w:w="1701" w:type="dxa"/>
          </w:tcPr>
          <w:p w14:paraId="368D199F" w14:textId="2B8E4ED0" w:rsidR="004B6595" w:rsidRPr="004B6595" w:rsidRDefault="004B6595" w:rsidP="004B6595">
            <w:pPr>
              <w:pStyle w:val="Paragrafoelenco"/>
              <w:ind w:left="0"/>
              <w:jc w:val="both"/>
              <w:rPr>
                <w:sz w:val="20"/>
                <w:szCs w:val="20"/>
              </w:rPr>
            </w:pPr>
            <w:r w:rsidRPr="004B6595">
              <w:rPr>
                <w:rFonts w:ascii="Courier New" w:hAnsi="Courier New" w:cs="Courier New"/>
                <w:b/>
                <w:sz w:val="20"/>
              </w:rPr>
              <w:t>program_</w:t>
            </w:r>
            <w:proofErr w:type="gramStart"/>
            <w:r w:rsidR="00077256">
              <w:rPr>
                <w:rFonts w:ascii="Courier New" w:hAnsi="Courier New" w:cs="Courier New"/>
                <w:b/>
                <w:sz w:val="20"/>
              </w:rPr>
              <w:t>1</w:t>
            </w:r>
            <w:r w:rsidRPr="004B6595">
              <w:rPr>
                <w:rFonts w:ascii="Courier New" w:hAnsi="Courier New" w:cs="Courier New"/>
                <w:b/>
                <w:sz w:val="20"/>
              </w:rPr>
              <w:t>.s</w:t>
            </w:r>
            <w:proofErr w:type="gramEnd"/>
            <w:ins w:id="6" w:author="GRAZIADEI GIANLUCA [2]" w:date="2022-10-27T16:37:00Z">
              <w:r w:rsidR="00861DA8">
                <w:rPr>
                  <w:rFonts w:ascii="Courier New" w:hAnsi="Courier New" w:cs="Courier New"/>
                  <w:b/>
                  <w:sz w:val="20"/>
                </w:rPr>
                <w:t xml:space="preserve"> (*)</w:t>
              </w:r>
            </w:ins>
          </w:p>
        </w:tc>
        <w:tc>
          <w:tcPr>
            <w:tcW w:w="1843" w:type="dxa"/>
          </w:tcPr>
          <w:p w14:paraId="0FF52489" w14:textId="51970F1D" w:rsidR="004B6595" w:rsidRPr="004B6595" w:rsidRDefault="004B6595" w:rsidP="004B6595">
            <w:pPr>
              <w:pStyle w:val="Paragrafoelenco"/>
              <w:ind w:left="0"/>
              <w:jc w:val="both"/>
              <w:rPr>
                <w:sz w:val="20"/>
                <w:szCs w:val="20"/>
              </w:rPr>
            </w:pPr>
            <w:r w:rsidRPr="004B6595">
              <w:rPr>
                <w:rFonts w:ascii="Courier New" w:hAnsi="Courier New" w:cs="Courier New"/>
                <w:b/>
                <w:sz w:val="20"/>
              </w:rPr>
              <w:t>program_</w:t>
            </w:r>
            <w:r w:rsidR="00077256">
              <w:rPr>
                <w:rFonts w:ascii="Courier New" w:hAnsi="Courier New" w:cs="Courier New"/>
                <w:b/>
                <w:sz w:val="20"/>
              </w:rPr>
              <w:t>1</w:t>
            </w:r>
            <w:r w:rsidRPr="004B6595">
              <w:rPr>
                <w:rFonts w:ascii="Courier New" w:hAnsi="Courier New" w:cs="Courier New"/>
                <w:b/>
                <w:sz w:val="20"/>
              </w:rPr>
              <w:t>_</w:t>
            </w:r>
            <w:proofErr w:type="gramStart"/>
            <w:r>
              <w:rPr>
                <w:rFonts w:ascii="Courier New" w:hAnsi="Courier New" w:cs="Courier New"/>
                <w:b/>
                <w:sz w:val="20"/>
              </w:rPr>
              <w:t>a</w:t>
            </w:r>
            <w:r w:rsidRPr="004B6595">
              <w:rPr>
                <w:rFonts w:ascii="Courier New" w:hAnsi="Courier New" w:cs="Courier New"/>
                <w:b/>
                <w:sz w:val="20"/>
              </w:rPr>
              <w:t>.s</w:t>
            </w:r>
            <w:proofErr w:type="gramEnd"/>
            <w:r w:rsidRPr="004B6595">
              <w:rPr>
                <w:sz w:val="20"/>
                <w:szCs w:val="20"/>
              </w:rPr>
              <w:t xml:space="preserve"> </w:t>
            </w:r>
            <w:ins w:id="7" w:author="GRAZIADEI GIANLUCA [2]" w:date="2022-10-27T16:37:00Z">
              <w:r w:rsidR="00861DA8">
                <w:rPr>
                  <w:sz w:val="20"/>
                  <w:szCs w:val="20"/>
                </w:rPr>
                <w:t>( * )</w:t>
              </w:r>
            </w:ins>
          </w:p>
        </w:tc>
        <w:tc>
          <w:tcPr>
            <w:tcW w:w="1843" w:type="dxa"/>
          </w:tcPr>
          <w:p w14:paraId="445F70E7" w14:textId="5485B9F2" w:rsidR="004B6595" w:rsidRPr="004B6595" w:rsidRDefault="004B6595" w:rsidP="00A36ADE">
            <w:pPr>
              <w:pStyle w:val="Paragrafoelenco"/>
              <w:ind w:left="0"/>
              <w:jc w:val="both"/>
              <w:rPr>
                <w:sz w:val="20"/>
                <w:szCs w:val="20"/>
                <w:u w:val="single"/>
              </w:rPr>
            </w:pPr>
            <w:r w:rsidRPr="004B6595">
              <w:rPr>
                <w:rFonts w:ascii="Courier New" w:hAnsi="Courier New" w:cs="Courier New"/>
                <w:b/>
                <w:sz w:val="20"/>
              </w:rPr>
              <w:t>program_</w:t>
            </w:r>
            <w:r w:rsidR="00077256">
              <w:rPr>
                <w:rFonts w:ascii="Courier New" w:hAnsi="Courier New" w:cs="Courier New"/>
                <w:b/>
                <w:sz w:val="20"/>
              </w:rPr>
              <w:t>1</w:t>
            </w:r>
            <w:r w:rsidRPr="004B6595">
              <w:rPr>
                <w:rFonts w:ascii="Courier New" w:hAnsi="Courier New" w:cs="Courier New"/>
                <w:b/>
                <w:sz w:val="20"/>
              </w:rPr>
              <w:t>_</w:t>
            </w:r>
            <w:proofErr w:type="gramStart"/>
            <w:r w:rsidRPr="004B6595">
              <w:rPr>
                <w:rFonts w:ascii="Courier New" w:hAnsi="Courier New" w:cs="Courier New"/>
                <w:b/>
                <w:sz w:val="20"/>
              </w:rPr>
              <w:t>b.s</w:t>
            </w:r>
            <w:proofErr w:type="gramEnd"/>
            <w:r w:rsidRPr="004B6595">
              <w:rPr>
                <w:sz w:val="20"/>
                <w:szCs w:val="20"/>
                <w:u w:val="single"/>
              </w:rPr>
              <w:t xml:space="preserve"> </w:t>
            </w:r>
          </w:p>
        </w:tc>
        <w:tc>
          <w:tcPr>
            <w:tcW w:w="1842" w:type="dxa"/>
          </w:tcPr>
          <w:p w14:paraId="3C634721" w14:textId="631C30B5" w:rsidR="004B6595" w:rsidRPr="004B6595" w:rsidRDefault="004B6595" w:rsidP="004B6595">
            <w:pPr>
              <w:pStyle w:val="Paragrafoelenco"/>
              <w:ind w:left="0"/>
              <w:jc w:val="both"/>
              <w:rPr>
                <w:sz w:val="20"/>
                <w:szCs w:val="20"/>
                <w:u w:val="single"/>
              </w:rPr>
            </w:pPr>
            <w:r w:rsidRPr="004B6595">
              <w:rPr>
                <w:rFonts w:ascii="Courier New" w:hAnsi="Courier New" w:cs="Courier New"/>
                <w:b/>
                <w:sz w:val="20"/>
              </w:rPr>
              <w:t>program_</w:t>
            </w:r>
            <w:r w:rsidR="00077256">
              <w:rPr>
                <w:rFonts w:ascii="Courier New" w:hAnsi="Courier New" w:cs="Courier New"/>
                <w:b/>
                <w:sz w:val="20"/>
              </w:rPr>
              <w:t>1</w:t>
            </w:r>
            <w:r w:rsidRPr="004B6595">
              <w:rPr>
                <w:rFonts w:ascii="Courier New" w:hAnsi="Courier New" w:cs="Courier New"/>
                <w:b/>
                <w:sz w:val="20"/>
              </w:rPr>
              <w:t>_</w:t>
            </w:r>
            <w:proofErr w:type="gramStart"/>
            <w:r>
              <w:rPr>
                <w:rFonts w:ascii="Courier New" w:hAnsi="Courier New" w:cs="Courier New"/>
                <w:b/>
                <w:sz w:val="20"/>
              </w:rPr>
              <w:t>c</w:t>
            </w:r>
            <w:r w:rsidRPr="004B6595">
              <w:rPr>
                <w:rFonts w:ascii="Courier New" w:hAnsi="Courier New" w:cs="Courier New"/>
                <w:b/>
                <w:sz w:val="20"/>
              </w:rPr>
              <w:t>.s</w:t>
            </w:r>
            <w:proofErr w:type="gramEnd"/>
            <w:r w:rsidRPr="004B6595">
              <w:rPr>
                <w:sz w:val="20"/>
                <w:szCs w:val="20"/>
                <w:u w:val="single"/>
              </w:rPr>
              <w:t xml:space="preserve"> </w:t>
            </w:r>
          </w:p>
        </w:tc>
      </w:tr>
      <w:tr w:rsidR="004B6595" w:rsidRPr="006331BB" w14:paraId="77FEFCC4" w14:textId="77777777" w:rsidTr="004B6595">
        <w:tc>
          <w:tcPr>
            <w:tcW w:w="1985" w:type="dxa"/>
          </w:tcPr>
          <w:p w14:paraId="4505FEF6" w14:textId="77777777" w:rsidR="004B6595" w:rsidRPr="006331BB" w:rsidRDefault="004B6595" w:rsidP="00A36ADE">
            <w:pPr>
              <w:pStyle w:val="Paragrafoelenco"/>
              <w:ind w:left="0"/>
              <w:jc w:val="both"/>
              <w:rPr>
                <w:sz w:val="20"/>
                <w:szCs w:val="20"/>
                <w:u w:val="single"/>
              </w:rPr>
            </w:pPr>
            <w:r w:rsidRPr="006331BB">
              <w:rPr>
                <w:rFonts w:ascii="Courier New" w:hAnsi="Courier New" w:cs="Courier New"/>
                <w:b/>
                <w:sz w:val="20"/>
                <w:szCs w:val="20"/>
              </w:rPr>
              <w:t>By hand</w:t>
            </w:r>
          </w:p>
        </w:tc>
        <w:tc>
          <w:tcPr>
            <w:tcW w:w="1701" w:type="dxa"/>
          </w:tcPr>
          <w:p w14:paraId="1212FAF6" w14:textId="17BE264F" w:rsidR="004B6595" w:rsidRPr="00B12118" w:rsidRDefault="00861DA8" w:rsidP="00A36ADE">
            <w:pPr>
              <w:pStyle w:val="Paragrafoelenco"/>
              <w:ind w:left="0"/>
              <w:jc w:val="both"/>
              <w:rPr>
                <w:sz w:val="20"/>
                <w:szCs w:val="20"/>
                <w:rPrChange w:id="8" w:author="GRAZIADEI GIANLUCA [2]" w:date="2022-10-30T16:49:00Z">
                  <w:rPr>
                    <w:sz w:val="20"/>
                    <w:szCs w:val="20"/>
                    <w:u w:val="single"/>
                  </w:rPr>
                </w:rPrChange>
              </w:rPr>
            </w:pPr>
            <w:ins w:id="9" w:author="GRAZIADEI GIANLUCA [2]" w:date="2022-10-27T16:36:00Z">
              <w:r w:rsidRPr="00B12118">
                <w:rPr>
                  <w:sz w:val="20"/>
                  <w:szCs w:val="20"/>
                  <w:rPrChange w:id="10" w:author="GRAZIADEI GIANLUCA [2]" w:date="2022-10-30T16:49:00Z">
                    <w:rPr>
                      <w:sz w:val="20"/>
                      <w:szCs w:val="20"/>
                      <w:u w:val="single"/>
                    </w:rPr>
                  </w:rPrChange>
                </w:rPr>
                <w:t>3667</w:t>
              </w:r>
            </w:ins>
          </w:p>
        </w:tc>
        <w:tc>
          <w:tcPr>
            <w:tcW w:w="1843" w:type="dxa"/>
          </w:tcPr>
          <w:p w14:paraId="7D326FCD" w14:textId="6134924A" w:rsidR="004B6595" w:rsidRPr="00B12118" w:rsidRDefault="00861DA8" w:rsidP="00A36ADE">
            <w:pPr>
              <w:pStyle w:val="Paragrafoelenco"/>
              <w:ind w:left="0"/>
              <w:jc w:val="both"/>
              <w:rPr>
                <w:sz w:val="20"/>
                <w:szCs w:val="20"/>
                <w:rPrChange w:id="11" w:author="GRAZIADEI GIANLUCA [2]" w:date="2022-10-30T16:49:00Z">
                  <w:rPr>
                    <w:sz w:val="20"/>
                    <w:szCs w:val="20"/>
                    <w:u w:val="single"/>
                  </w:rPr>
                </w:rPrChange>
              </w:rPr>
            </w:pPr>
            <w:ins w:id="12" w:author="GRAZIADEI GIANLUCA [2]" w:date="2022-10-27T16:37:00Z">
              <w:r w:rsidRPr="00B12118">
                <w:rPr>
                  <w:sz w:val="20"/>
                  <w:szCs w:val="20"/>
                  <w:rPrChange w:id="13" w:author="GRAZIADEI GIANLUCA [2]" w:date="2022-10-30T16:49:00Z">
                    <w:rPr>
                      <w:sz w:val="20"/>
                      <w:szCs w:val="20"/>
                      <w:u w:val="single"/>
                    </w:rPr>
                  </w:rPrChange>
                </w:rPr>
                <w:t>3547</w:t>
              </w:r>
            </w:ins>
          </w:p>
        </w:tc>
        <w:tc>
          <w:tcPr>
            <w:tcW w:w="1843" w:type="dxa"/>
          </w:tcPr>
          <w:p w14:paraId="12F813C5" w14:textId="26F86F70" w:rsidR="004B6595" w:rsidRPr="00B12118" w:rsidRDefault="00622341" w:rsidP="00A36ADE">
            <w:pPr>
              <w:pStyle w:val="Paragrafoelenco"/>
              <w:ind w:left="0"/>
              <w:jc w:val="both"/>
              <w:rPr>
                <w:sz w:val="20"/>
                <w:szCs w:val="20"/>
                <w:rPrChange w:id="14" w:author="GRAZIADEI GIANLUCA [2]" w:date="2022-10-30T16:49:00Z">
                  <w:rPr>
                    <w:sz w:val="20"/>
                    <w:szCs w:val="20"/>
                    <w:u w:val="single"/>
                  </w:rPr>
                </w:rPrChange>
              </w:rPr>
            </w:pPr>
            <w:ins w:id="15" w:author="GRAZIADEI GIANLUCA [2]" w:date="2022-10-27T17:04:00Z">
              <w:r w:rsidRPr="00B12118">
                <w:rPr>
                  <w:sz w:val="20"/>
                  <w:szCs w:val="20"/>
                  <w:rPrChange w:id="16" w:author="GRAZIADEI GIANLUCA [2]" w:date="2022-10-30T16:49:00Z">
                    <w:rPr>
                      <w:sz w:val="20"/>
                      <w:szCs w:val="20"/>
                      <w:u w:val="single"/>
                    </w:rPr>
                  </w:rPrChange>
                </w:rPr>
                <w:t>3488</w:t>
              </w:r>
            </w:ins>
          </w:p>
        </w:tc>
        <w:tc>
          <w:tcPr>
            <w:tcW w:w="1842" w:type="dxa"/>
          </w:tcPr>
          <w:p w14:paraId="521B2FA0" w14:textId="58917BA8" w:rsidR="004B6595" w:rsidRPr="00B12118" w:rsidRDefault="00C53A2E" w:rsidP="00A36ADE">
            <w:pPr>
              <w:pStyle w:val="Paragrafoelenco"/>
              <w:ind w:left="0"/>
              <w:jc w:val="both"/>
              <w:rPr>
                <w:sz w:val="20"/>
                <w:szCs w:val="20"/>
                <w:rPrChange w:id="17" w:author="GRAZIADEI GIANLUCA [2]" w:date="2022-10-30T16:49:00Z">
                  <w:rPr>
                    <w:sz w:val="20"/>
                    <w:szCs w:val="20"/>
                    <w:u w:val="single"/>
                  </w:rPr>
                </w:rPrChange>
              </w:rPr>
            </w:pPr>
            <w:ins w:id="18" w:author="GRAZIADEI GIANLUCA [2]" w:date="2022-10-30T16:48:00Z">
              <w:r w:rsidRPr="00B12118">
                <w:rPr>
                  <w:sz w:val="20"/>
                  <w:szCs w:val="20"/>
                </w:rPr>
                <w:t>1960</w:t>
              </w:r>
            </w:ins>
          </w:p>
        </w:tc>
      </w:tr>
      <w:tr w:rsidR="004B6595" w:rsidRPr="006331BB" w14:paraId="40EA8AAF" w14:textId="77777777" w:rsidTr="004B6595">
        <w:tc>
          <w:tcPr>
            <w:tcW w:w="1985" w:type="dxa"/>
          </w:tcPr>
          <w:p w14:paraId="0C33DDC6" w14:textId="77777777" w:rsidR="004B6595" w:rsidRPr="006331BB" w:rsidRDefault="004B6595" w:rsidP="00A36ADE">
            <w:pPr>
              <w:pStyle w:val="Paragrafoelenco"/>
              <w:ind w:left="0"/>
              <w:jc w:val="both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6331BB">
              <w:rPr>
                <w:rFonts w:ascii="Courier New" w:hAnsi="Courier New" w:cs="Courier New"/>
                <w:b/>
                <w:sz w:val="20"/>
                <w:szCs w:val="20"/>
              </w:rPr>
              <w:t>By simulation</w:t>
            </w:r>
          </w:p>
        </w:tc>
        <w:tc>
          <w:tcPr>
            <w:tcW w:w="1701" w:type="dxa"/>
          </w:tcPr>
          <w:p w14:paraId="3CCF9E11" w14:textId="4955D36F" w:rsidR="004B6595" w:rsidRPr="00B12118" w:rsidRDefault="004C16FE" w:rsidP="00A36ADE">
            <w:pPr>
              <w:pStyle w:val="Paragrafoelenco"/>
              <w:ind w:left="0"/>
              <w:jc w:val="both"/>
              <w:rPr>
                <w:sz w:val="20"/>
                <w:szCs w:val="20"/>
                <w:rPrChange w:id="19" w:author="GRAZIADEI GIANLUCA [2]" w:date="2022-10-30T16:49:00Z">
                  <w:rPr>
                    <w:sz w:val="20"/>
                    <w:szCs w:val="20"/>
                    <w:u w:val="single"/>
                  </w:rPr>
                </w:rPrChange>
              </w:rPr>
            </w:pPr>
            <w:ins w:id="20" w:author="GRAZIADEI GIANLUCA" w:date="2022-10-23T17:06:00Z">
              <w:r w:rsidRPr="00B12118">
                <w:rPr>
                  <w:sz w:val="20"/>
                  <w:szCs w:val="20"/>
                  <w:rPrChange w:id="21" w:author="GRAZIADEI GIANLUCA [2]" w:date="2022-10-30T16:49:00Z">
                    <w:rPr>
                      <w:sz w:val="20"/>
                      <w:szCs w:val="20"/>
                      <w:u w:val="single"/>
                    </w:rPr>
                  </w:rPrChange>
                </w:rPr>
                <w:t>3667</w:t>
              </w:r>
            </w:ins>
          </w:p>
        </w:tc>
        <w:tc>
          <w:tcPr>
            <w:tcW w:w="1843" w:type="dxa"/>
          </w:tcPr>
          <w:p w14:paraId="03EFC14E" w14:textId="6BAD64E6" w:rsidR="004B6595" w:rsidRPr="00B12118" w:rsidRDefault="00260BB9" w:rsidP="00A36ADE">
            <w:pPr>
              <w:pStyle w:val="Paragrafoelenco"/>
              <w:ind w:left="0"/>
              <w:jc w:val="both"/>
              <w:rPr>
                <w:sz w:val="20"/>
                <w:szCs w:val="20"/>
                <w:rPrChange w:id="22" w:author="GRAZIADEI GIANLUCA [2]" w:date="2022-10-30T16:49:00Z">
                  <w:rPr>
                    <w:sz w:val="20"/>
                    <w:szCs w:val="20"/>
                    <w:u w:val="single"/>
                  </w:rPr>
                </w:rPrChange>
              </w:rPr>
            </w:pPr>
            <w:ins w:id="23" w:author="GRAZIADEI GIANLUCA" w:date="2022-10-23T17:10:00Z">
              <w:r w:rsidRPr="00B12118">
                <w:rPr>
                  <w:sz w:val="20"/>
                  <w:szCs w:val="20"/>
                  <w:rPrChange w:id="24" w:author="GRAZIADEI GIANLUCA [2]" w:date="2022-10-30T16:49:00Z">
                    <w:rPr>
                      <w:sz w:val="20"/>
                      <w:szCs w:val="20"/>
                      <w:u w:val="single"/>
                    </w:rPr>
                  </w:rPrChange>
                </w:rPr>
                <w:t>3547</w:t>
              </w:r>
            </w:ins>
          </w:p>
        </w:tc>
        <w:tc>
          <w:tcPr>
            <w:tcW w:w="1843" w:type="dxa"/>
          </w:tcPr>
          <w:p w14:paraId="1FD7799F" w14:textId="6C918D17" w:rsidR="004B6595" w:rsidRPr="00B12118" w:rsidRDefault="00172325" w:rsidP="00A36ADE">
            <w:pPr>
              <w:pStyle w:val="Paragrafoelenco"/>
              <w:ind w:left="0"/>
              <w:jc w:val="both"/>
              <w:rPr>
                <w:sz w:val="20"/>
                <w:szCs w:val="20"/>
                <w:rPrChange w:id="25" w:author="GRAZIADEI GIANLUCA [2]" w:date="2022-10-30T16:49:00Z">
                  <w:rPr>
                    <w:sz w:val="20"/>
                    <w:szCs w:val="20"/>
                    <w:u w:val="single"/>
                  </w:rPr>
                </w:rPrChange>
              </w:rPr>
            </w:pPr>
            <w:ins w:id="26" w:author="GRAZIADEI GIANLUCA" w:date="2022-10-23T17:07:00Z">
              <w:r w:rsidRPr="00B12118">
                <w:rPr>
                  <w:sz w:val="20"/>
                  <w:szCs w:val="20"/>
                  <w:rPrChange w:id="27" w:author="GRAZIADEI GIANLUCA [2]" w:date="2022-10-30T16:49:00Z">
                    <w:rPr>
                      <w:sz w:val="20"/>
                      <w:szCs w:val="20"/>
                      <w:u w:val="single"/>
                    </w:rPr>
                  </w:rPrChange>
                </w:rPr>
                <w:t>3</w:t>
              </w:r>
            </w:ins>
            <w:ins w:id="28" w:author="GRAZIADEI GIANLUCA" w:date="2022-10-23T17:12:00Z">
              <w:r w:rsidR="00166488" w:rsidRPr="00B12118">
                <w:rPr>
                  <w:sz w:val="20"/>
                  <w:szCs w:val="20"/>
                  <w:rPrChange w:id="29" w:author="GRAZIADEI GIANLUCA [2]" w:date="2022-10-30T16:49:00Z">
                    <w:rPr>
                      <w:sz w:val="20"/>
                      <w:szCs w:val="20"/>
                      <w:u w:val="single"/>
                    </w:rPr>
                  </w:rPrChange>
                </w:rPr>
                <w:t>48</w:t>
              </w:r>
            </w:ins>
            <w:ins w:id="30" w:author="GRAZIADEI GIANLUCA" w:date="2022-10-23T17:07:00Z">
              <w:r w:rsidRPr="00B12118">
                <w:rPr>
                  <w:sz w:val="20"/>
                  <w:szCs w:val="20"/>
                  <w:rPrChange w:id="31" w:author="GRAZIADEI GIANLUCA [2]" w:date="2022-10-30T16:49:00Z">
                    <w:rPr>
                      <w:sz w:val="20"/>
                      <w:szCs w:val="20"/>
                      <w:u w:val="single"/>
                    </w:rPr>
                  </w:rPrChange>
                </w:rPr>
                <w:t>8</w:t>
              </w:r>
            </w:ins>
          </w:p>
        </w:tc>
        <w:tc>
          <w:tcPr>
            <w:tcW w:w="1842" w:type="dxa"/>
          </w:tcPr>
          <w:p w14:paraId="286189A7" w14:textId="625975CA" w:rsidR="004B6595" w:rsidRPr="00B12118" w:rsidRDefault="00C53A2E" w:rsidP="00A36ADE">
            <w:pPr>
              <w:pStyle w:val="Paragrafoelenco"/>
              <w:ind w:left="0"/>
              <w:jc w:val="both"/>
              <w:rPr>
                <w:sz w:val="20"/>
                <w:szCs w:val="20"/>
                <w:rPrChange w:id="32" w:author="GRAZIADEI GIANLUCA [2]" w:date="2022-10-30T16:49:00Z">
                  <w:rPr>
                    <w:sz w:val="20"/>
                    <w:szCs w:val="20"/>
                    <w:u w:val="single"/>
                  </w:rPr>
                </w:rPrChange>
              </w:rPr>
            </w:pPr>
            <w:ins w:id="33" w:author="GRAZIADEI GIANLUCA [2]" w:date="2022-10-30T16:48:00Z">
              <w:r w:rsidRPr="00B12118">
                <w:rPr>
                  <w:sz w:val="20"/>
                  <w:szCs w:val="20"/>
                </w:rPr>
                <w:t>1977</w:t>
              </w:r>
            </w:ins>
            <w:ins w:id="34" w:author="GRAZIADEI GIANLUCA" w:date="2022-10-23T17:09:00Z">
              <w:del w:id="35" w:author="GRAZIADEI GIANLUCA [2]" w:date="2022-10-27T17:05:00Z">
                <w:r w:rsidR="00250877" w:rsidRPr="00B12118" w:rsidDel="00C52A1E">
                  <w:rPr>
                    <w:sz w:val="20"/>
                    <w:szCs w:val="20"/>
                    <w:rPrChange w:id="36" w:author="GRAZIADEI GIANLUCA [2]" w:date="2022-10-30T16:49:00Z">
                      <w:rPr>
                        <w:sz w:val="20"/>
                        <w:szCs w:val="20"/>
                        <w:u w:val="single"/>
                      </w:rPr>
                    </w:rPrChange>
                  </w:rPr>
                  <w:delText>3197</w:delText>
                </w:r>
              </w:del>
            </w:ins>
          </w:p>
        </w:tc>
      </w:tr>
    </w:tbl>
    <w:p w14:paraId="474DE30D" w14:textId="353B8D1E" w:rsidR="00FF2629" w:rsidRDefault="00557B74" w:rsidP="004B6595">
      <w:pPr>
        <w:jc w:val="both"/>
        <w:rPr>
          <w:ins w:id="37" w:author="GRAZIADEI GIANLUCA [2]" w:date="2022-10-27T16:38:00Z"/>
        </w:rPr>
      </w:pPr>
      <w:ins w:id="38" w:author="GRAZIADEI GIANLUCA [2]" w:date="2022-10-27T16:37:00Z">
        <w:r>
          <w:t>(*)</w:t>
        </w:r>
      </w:ins>
      <w:ins w:id="39" w:author="GRAZIADEI GIANLUCA [2]" w:date="2022-10-27T16:38:00Z">
        <w:r>
          <w:t xml:space="preserve"> </w:t>
        </w:r>
      </w:ins>
      <w:ins w:id="40" w:author="GRAZIADEI GIANLUCA [2]" w:date="2022-10-27T16:37:00Z">
        <w:r>
          <w:t>branch delay slot disable</w:t>
        </w:r>
      </w:ins>
      <w:ins w:id="41" w:author="GRAZIADEI GIANLUCA [2]" w:date="2022-10-27T16:38:00Z">
        <w:r w:rsidR="00081EA1">
          <w:t>d</w:t>
        </w:r>
      </w:ins>
      <w:ins w:id="42" w:author="GRAZIADEI GIANLUCA [2]" w:date="2022-10-27T16:37:00Z">
        <w:r>
          <w:t xml:space="preserve"> </w:t>
        </w:r>
      </w:ins>
    </w:p>
    <w:p w14:paraId="3B017CD4" w14:textId="77777777" w:rsidR="00557B74" w:rsidRDefault="00557B74" w:rsidP="004B6595">
      <w:pPr>
        <w:jc w:val="both"/>
      </w:pPr>
    </w:p>
    <w:p w14:paraId="7A6DC04F" w14:textId="21DE09FA" w:rsidR="00B15DAF" w:rsidRDefault="00B15DAF" w:rsidP="00CF0BF2">
      <w:pPr>
        <w:ind w:left="360"/>
        <w:jc w:val="both"/>
      </w:pPr>
      <w:r w:rsidRPr="00721DC2">
        <w:rPr>
          <w:highlight w:val="yellow"/>
        </w:rPr>
        <w:t>Compare the results obtained in point</w:t>
      </w:r>
      <w:r w:rsidR="004B6595" w:rsidRPr="00721DC2">
        <w:rPr>
          <w:highlight w:val="yellow"/>
        </w:rPr>
        <w:t xml:space="preserve"> </w:t>
      </w:r>
      <w:proofErr w:type="gramStart"/>
      <w:r w:rsidR="004B6595" w:rsidRPr="00721DC2">
        <w:rPr>
          <w:highlight w:val="yellow"/>
        </w:rPr>
        <w:t>1,</w:t>
      </w:r>
      <w:r w:rsidRPr="00721DC2">
        <w:rPr>
          <w:highlight w:val="yellow"/>
        </w:rPr>
        <w:t xml:space="preserve"> and</w:t>
      </w:r>
      <w:proofErr w:type="gramEnd"/>
      <w:r w:rsidRPr="00721DC2">
        <w:rPr>
          <w:highlight w:val="yellow"/>
        </w:rPr>
        <w:t xml:space="preserve"> provide some explanation</w:t>
      </w:r>
      <w:r w:rsidR="00E5039B" w:rsidRPr="00721DC2">
        <w:rPr>
          <w:highlight w:val="yellow"/>
        </w:rPr>
        <w:t xml:space="preserve"> in the case </w:t>
      </w:r>
      <w:r w:rsidRPr="00721DC2">
        <w:rPr>
          <w:highlight w:val="yellow"/>
        </w:rPr>
        <w:t>the results are different.</w:t>
      </w:r>
    </w:p>
    <w:p w14:paraId="02A5FE75" w14:textId="77777777" w:rsidR="00AB3DCC" w:rsidRPr="00AB3DCC" w:rsidRDefault="00AB3DCC" w:rsidP="00AB3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u w:val="single"/>
        </w:rPr>
      </w:pPr>
      <w:r w:rsidRPr="00AB3DCC">
        <w:rPr>
          <w:u w:val="single"/>
        </w:rPr>
        <w:t>Eventual explanation:</w:t>
      </w:r>
    </w:p>
    <w:p w14:paraId="351F788A" w14:textId="77777777" w:rsidR="00AB3DCC" w:rsidRPr="00AB3DCC" w:rsidRDefault="00AB3DCC" w:rsidP="00AB3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u w:val="single"/>
        </w:rPr>
      </w:pPr>
    </w:p>
    <w:p w14:paraId="6924E2BA" w14:textId="2DA2D710" w:rsidR="00AB3DCC" w:rsidRDefault="005B47BA" w:rsidP="00AB3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5B47BA">
        <w:t>In program</w:t>
      </w:r>
      <w:r>
        <w:t>_1_</w:t>
      </w:r>
      <w:proofErr w:type="gramStart"/>
      <w:r>
        <w:t>c.s</w:t>
      </w:r>
      <w:proofErr w:type="gramEnd"/>
      <w:r>
        <w:t xml:space="preserve"> the </w:t>
      </w:r>
      <w:r w:rsidR="00FA51ED">
        <w:t xml:space="preserve">number of instructions </w:t>
      </w:r>
      <w:r w:rsidR="00FA51ED" w:rsidRPr="001C61D9">
        <w:rPr>
          <w:i/>
          <w:iCs/>
        </w:rPr>
        <w:t>by hand</w:t>
      </w:r>
      <w:r w:rsidR="00FA51ED">
        <w:t xml:space="preserve"> and </w:t>
      </w:r>
      <w:r w:rsidR="00FA51ED" w:rsidRPr="001C61D9">
        <w:rPr>
          <w:i/>
          <w:iCs/>
        </w:rPr>
        <w:t>by simulation</w:t>
      </w:r>
      <w:r w:rsidR="00FA51ED">
        <w:t xml:space="preserve"> is different. The cause of this could be that WinMips64 runs </w:t>
      </w:r>
      <w:r w:rsidR="001C61D9">
        <w:t>the</w:t>
      </w:r>
      <w:r w:rsidR="00FA51ED">
        <w:t xml:space="preserve"> FP operations</w:t>
      </w:r>
      <w:r w:rsidR="001C61D9">
        <w:t xml:space="preserve"> different</w:t>
      </w:r>
      <w:r w:rsidR="00DB3D20">
        <w:t>, particularly it puts raw</w:t>
      </w:r>
      <w:r w:rsidR="00F82384">
        <w:t xml:space="preserve"> stalls</w:t>
      </w:r>
      <w:r w:rsidR="00DB3D20">
        <w:t xml:space="preserve"> </w:t>
      </w:r>
      <w:r w:rsidR="001C61D9">
        <w:t>inside</w:t>
      </w:r>
      <w:r w:rsidR="00DB3D20">
        <w:t xml:space="preserve"> the execution stage.</w:t>
      </w:r>
      <w:r w:rsidR="001C61D9">
        <w:t xml:space="preserve"> To the opposite, I considered the raw</w:t>
      </w:r>
      <w:r w:rsidR="00F82384">
        <w:t xml:space="preserve"> stalls</w:t>
      </w:r>
      <w:r w:rsidR="001C61D9">
        <w:t xml:space="preserve"> only before or after the execution stage during developing. </w:t>
      </w:r>
    </w:p>
    <w:p w14:paraId="29A0DFEE" w14:textId="335D2782" w:rsidR="00AB3DCC" w:rsidRPr="00AB3DCC" w:rsidRDefault="00DB3D20" w:rsidP="00AB3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u w:val="single"/>
        </w:rPr>
      </w:pPr>
      <w:r>
        <w:t>The attached file pipeline_program_1.xls shows the simulation by hand</w:t>
      </w:r>
      <w:r w:rsidR="00E40819">
        <w:t xml:space="preserve"> for each program</w:t>
      </w:r>
      <w:r>
        <w:t>.</w:t>
      </w:r>
    </w:p>
    <w:p w14:paraId="1BBB85F9" w14:textId="77777777" w:rsidR="00AB3DCC" w:rsidRPr="00AB3DCC" w:rsidRDefault="00AB3DCC" w:rsidP="00AB3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u w:val="single"/>
        </w:rPr>
      </w:pPr>
    </w:p>
    <w:sectPr w:rsidR="00AB3DCC" w:rsidRPr="00AB3DCC" w:rsidSect="00E5039B">
      <w:type w:val="continuous"/>
      <w:pgSz w:w="12240" w:h="15840"/>
      <w:pgMar w:top="993" w:right="1800" w:bottom="993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994128" w14:textId="77777777" w:rsidR="009E210D" w:rsidRDefault="009E210D" w:rsidP="00BB2A61">
      <w:r>
        <w:separator/>
      </w:r>
    </w:p>
  </w:endnote>
  <w:endnote w:type="continuationSeparator" w:id="0">
    <w:p w14:paraId="64864688" w14:textId="77777777" w:rsidR="009E210D" w:rsidRDefault="009E210D" w:rsidP="00BB2A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4D5A5D" w14:textId="77777777" w:rsidR="009E210D" w:rsidRDefault="009E210D" w:rsidP="00BB2A61">
      <w:r>
        <w:separator/>
      </w:r>
    </w:p>
  </w:footnote>
  <w:footnote w:type="continuationSeparator" w:id="0">
    <w:p w14:paraId="6251BAF1" w14:textId="77777777" w:rsidR="009E210D" w:rsidRDefault="009E210D" w:rsidP="00BB2A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A1F80"/>
    <w:multiLevelType w:val="hybridMultilevel"/>
    <w:tmpl w:val="48427E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25A59A9"/>
    <w:multiLevelType w:val="hybridMultilevel"/>
    <w:tmpl w:val="E8FA7E3A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64E1CE7"/>
    <w:multiLevelType w:val="hybridMultilevel"/>
    <w:tmpl w:val="C94C15FA"/>
    <w:lvl w:ilvl="0" w:tplc="55864DD8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2160" w:hanging="360"/>
      </w:pPr>
    </w:lvl>
    <w:lvl w:ilvl="2" w:tplc="0410001B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99C66DA"/>
    <w:multiLevelType w:val="hybridMultilevel"/>
    <w:tmpl w:val="7F30C56E"/>
    <w:lvl w:ilvl="0" w:tplc="BF52508C">
      <w:start w:val="1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B10AB5"/>
    <w:multiLevelType w:val="hybridMultilevel"/>
    <w:tmpl w:val="D162582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BA57463"/>
    <w:multiLevelType w:val="hybridMultilevel"/>
    <w:tmpl w:val="D0EA415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D0494E"/>
    <w:multiLevelType w:val="hybridMultilevel"/>
    <w:tmpl w:val="3B1E4676"/>
    <w:lvl w:ilvl="0" w:tplc="2DC067A2"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506" w:hanging="360"/>
      </w:pPr>
    </w:lvl>
    <w:lvl w:ilvl="2" w:tplc="0410001B" w:tentative="1">
      <w:start w:val="1"/>
      <w:numFmt w:val="lowerRoman"/>
      <w:lvlText w:val="%3."/>
      <w:lvlJc w:val="right"/>
      <w:pPr>
        <w:ind w:left="2226" w:hanging="180"/>
      </w:pPr>
    </w:lvl>
    <w:lvl w:ilvl="3" w:tplc="0410000F" w:tentative="1">
      <w:start w:val="1"/>
      <w:numFmt w:val="decimal"/>
      <w:lvlText w:val="%4."/>
      <w:lvlJc w:val="left"/>
      <w:pPr>
        <w:ind w:left="2946" w:hanging="360"/>
      </w:pPr>
    </w:lvl>
    <w:lvl w:ilvl="4" w:tplc="04100019" w:tentative="1">
      <w:start w:val="1"/>
      <w:numFmt w:val="lowerLetter"/>
      <w:lvlText w:val="%5."/>
      <w:lvlJc w:val="left"/>
      <w:pPr>
        <w:ind w:left="3666" w:hanging="360"/>
      </w:pPr>
    </w:lvl>
    <w:lvl w:ilvl="5" w:tplc="0410001B" w:tentative="1">
      <w:start w:val="1"/>
      <w:numFmt w:val="lowerRoman"/>
      <w:lvlText w:val="%6."/>
      <w:lvlJc w:val="right"/>
      <w:pPr>
        <w:ind w:left="4386" w:hanging="180"/>
      </w:pPr>
    </w:lvl>
    <w:lvl w:ilvl="6" w:tplc="0410000F" w:tentative="1">
      <w:start w:val="1"/>
      <w:numFmt w:val="decimal"/>
      <w:lvlText w:val="%7."/>
      <w:lvlJc w:val="left"/>
      <w:pPr>
        <w:ind w:left="5106" w:hanging="360"/>
      </w:pPr>
    </w:lvl>
    <w:lvl w:ilvl="7" w:tplc="04100019" w:tentative="1">
      <w:start w:val="1"/>
      <w:numFmt w:val="lowerLetter"/>
      <w:lvlText w:val="%8."/>
      <w:lvlJc w:val="left"/>
      <w:pPr>
        <w:ind w:left="5826" w:hanging="360"/>
      </w:pPr>
    </w:lvl>
    <w:lvl w:ilvl="8" w:tplc="0410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22850D99"/>
    <w:multiLevelType w:val="hybridMultilevel"/>
    <w:tmpl w:val="B2782D72"/>
    <w:lvl w:ilvl="0" w:tplc="04100019">
      <w:start w:val="1"/>
      <w:numFmt w:val="lowerLetter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8" w15:restartNumberingAfterBreak="0">
    <w:nsid w:val="29682787"/>
    <w:multiLevelType w:val="hybridMultilevel"/>
    <w:tmpl w:val="4DBA5D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5AB2FFC"/>
    <w:multiLevelType w:val="hybridMultilevel"/>
    <w:tmpl w:val="FC7CB466"/>
    <w:lvl w:ilvl="0" w:tplc="3A4A8B7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05660EE"/>
    <w:multiLevelType w:val="hybridMultilevel"/>
    <w:tmpl w:val="7C8A2872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40A0001">
      <w:start w:val="1"/>
      <w:numFmt w:val="bullet"/>
      <w:lvlText w:val=""/>
      <w:lvlJc w:val="left"/>
      <w:pPr>
        <w:tabs>
          <w:tab w:val="num" w:pos="2160"/>
        </w:tabs>
        <w:ind w:left="2160" w:hanging="180"/>
      </w:pPr>
      <w:rPr>
        <w:rFonts w:ascii="Symbol" w:hAnsi="Symbol" w:hint="default"/>
      </w:rPr>
    </w:lvl>
    <w:lvl w:ilvl="3" w:tplc="01E4D3A8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  <w:rPr>
        <w:rFonts w:ascii="Times New Roman" w:eastAsia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39B385C"/>
    <w:multiLevelType w:val="hybridMultilevel"/>
    <w:tmpl w:val="9210E43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240A0001">
      <w:start w:val="1"/>
      <w:numFmt w:val="bullet"/>
      <w:lvlText w:val=""/>
      <w:lvlJc w:val="left"/>
      <w:pPr>
        <w:tabs>
          <w:tab w:val="num" w:pos="2520"/>
        </w:tabs>
        <w:ind w:left="252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5BA51845"/>
    <w:multiLevelType w:val="hybridMultilevel"/>
    <w:tmpl w:val="A76EB2C2"/>
    <w:lvl w:ilvl="0" w:tplc="36BC18CC">
      <w:start w:val="1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DC4015"/>
    <w:multiLevelType w:val="hybridMultilevel"/>
    <w:tmpl w:val="F508EBDC"/>
    <w:lvl w:ilvl="0" w:tplc="0516768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360" w:hanging="360"/>
      </w:pPr>
    </w:lvl>
    <w:lvl w:ilvl="2" w:tplc="0410001B">
      <w:start w:val="1"/>
      <w:numFmt w:val="lowerRoman"/>
      <w:lvlText w:val="%3."/>
      <w:lvlJc w:val="right"/>
      <w:pPr>
        <w:ind w:left="1080" w:hanging="180"/>
      </w:pPr>
    </w:lvl>
    <w:lvl w:ilvl="3" w:tplc="0410000F" w:tentative="1">
      <w:start w:val="1"/>
      <w:numFmt w:val="decimal"/>
      <w:lvlText w:val="%4."/>
      <w:lvlJc w:val="left"/>
      <w:pPr>
        <w:ind w:left="1800" w:hanging="360"/>
      </w:pPr>
    </w:lvl>
    <w:lvl w:ilvl="4" w:tplc="04100019" w:tentative="1">
      <w:start w:val="1"/>
      <w:numFmt w:val="lowerLetter"/>
      <w:lvlText w:val="%5."/>
      <w:lvlJc w:val="left"/>
      <w:pPr>
        <w:ind w:left="2520" w:hanging="360"/>
      </w:pPr>
    </w:lvl>
    <w:lvl w:ilvl="5" w:tplc="0410001B" w:tentative="1">
      <w:start w:val="1"/>
      <w:numFmt w:val="lowerRoman"/>
      <w:lvlText w:val="%6."/>
      <w:lvlJc w:val="right"/>
      <w:pPr>
        <w:ind w:left="3240" w:hanging="180"/>
      </w:pPr>
    </w:lvl>
    <w:lvl w:ilvl="6" w:tplc="0410000F" w:tentative="1">
      <w:start w:val="1"/>
      <w:numFmt w:val="decimal"/>
      <w:lvlText w:val="%7."/>
      <w:lvlJc w:val="left"/>
      <w:pPr>
        <w:ind w:left="3960" w:hanging="360"/>
      </w:pPr>
    </w:lvl>
    <w:lvl w:ilvl="7" w:tplc="04100019" w:tentative="1">
      <w:start w:val="1"/>
      <w:numFmt w:val="lowerLetter"/>
      <w:lvlText w:val="%8."/>
      <w:lvlJc w:val="left"/>
      <w:pPr>
        <w:ind w:left="4680" w:hanging="360"/>
      </w:pPr>
    </w:lvl>
    <w:lvl w:ilvl="8" w:tplc="0410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4" w15:restartNumberingAfterBreak="0">
    <w:nsid w:val="690D6BD1"/>
    <w:multiLevelType w:val="hybridMultilevel"/>
    <w:tmpl w:val="233631FA"/>
    <w:lvl w:ilvl="0" w:tplc="0410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5" w15:restartNumberingAfterBreak="0">
    <w:nsid w:val="698E3D86"/>
    <w:multiLevelType w:val="multilevel"/>
    <w:tmpl w:val="77F0905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440" w:hanging="360"/>
      </w:pPr>
    </w:lvl>
    <w:lvl w:ilvl="4">
      <w:start w:val="1"/>
      <w:numFmt w:val="decimal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76032318"/>
    <w:multiLevelType w:val="hybridMultilevel"/>
    <w:tmpl w:val="042C488C"/>
    <w:lvl w:ilvl="0" w:tplc="15A6DEF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CD968A5"/>
    <w:multiLevelType w:val="hybridMultilevel"/>
    <w:tmpl w:val="BBEAAF8E"/>
    <w:lvl w:ilvl="0" w:tplc="0516768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360" w:hanging="360"/>
      </w:pPr>
    </w:lvl>
    <w:lvl w:ilvl="2" w:tplc="04100019">
      <w:start w:val="1"/>
      <w:numFmt w:val="lowerLetter"/>
      <w:lvlText w:val="%3."/>
      <w:lvlJc w:val="left"/>
      <w:pPr>
        <w:ind w:left="1080" w:hanging="180"/>
      </w:pPr>
    </w:lvl>
    <w:lvl w:ilvl="3" w:tplc="0410000F" w:tentative="1">
      <w:start w:val="1"/>
      <w:numFmt w:val="decimal"/>
      <w:lvlText w:val="%4."/>
      <w:lvlJc w:val="left"/>
      <w:pPr>
        <w:ind w:left="1800" w:hanging="360"/>
      </w:pPr>
    </w:lvl>
    <w:lvl w:ilvl="4" w:tplc="04100019" w:tentative="1">
      <w:start w:val="1"/>
      <w:numFmt w:val="lowerLetter"/>
      <w:lvlText w:val="%5."/>
      <w:lvlJc w:val="left"/>
      <w:pPr>
        <w:ind w:left="2520" w:hanging="360"/>
      </w:pPr>
    </w:lvl>
    <w:lvl w:ilvl="5" w:tplc="0410001B" w:tentative="1">
      <w:start w:val="1"/>
      <w:numFmt w:val="lowerRoman"/>
      <w:lvlText w:val="%6."/>
      <w:lvlJc w:val="right"/>
      <w:pPr>
        <w:ind w:left="3240" w:hanging="180"/>
      </w:pPr>
    </w:lvl>
    <w:lvl w:ilvl="6" w:tplc="0410000F" w:tentative="1">
      <w:start w:val="1"/>
      <w:numFmt w:val="decimal"/>
      <w:lvlText w:val="%7."/>
      <w:lvlJc w:val="left"/>
      <w:pPr>
        <w:ind w:left="3960" w:hanging="360"/>
      </w:pPr>
    </w:lvl>
    <w:lvl w:ilvl="7" w:tplc="04100019" w:tentative="1">
      <w:start w:val="1"/>
      <w:numFmt w:val="lowerLetter"/>
      <w:lvlText w:val="%8."/>
      <w:lvlJc w:val="left"/>
      <w:pPr>
        <w:ind w:left="4680" w:hanging="360"/>
      </w:pPr>
    </w:lvl>
    <w:lvl w:ilvl="8" w:tplc="0410001B" w:tentative="1">
      <w:start w:val="1"/>
      <w:numFmt w:val="lowerRoman"/>
      <w:lvlText w:val="%9."/>
      <w:lvlJc w:val="right"/>
      <w:pPr>
        <w:ind w:left="5400" w:hanging="180"/>
      </w:pPr>
    </w:lvl>
  </w:abstractNum>
  <w:num w:numId="1" w16cid:durableId="732587483">
    <w:abstractNumId w:val="10"/>
  </w:num>
  <w:num w:numId="2" w16cid:durableId="1295864242">
    <w:abstractNumId w:val="14"/>
  </w:num>
  <w:num w:numId="3" w16cid:durableId="1721784581">
    <w:abstractNumId w:val="15"/>
  </w:num>
  <w:num w:numId="4" w16cid:durableId="555972459">
    <w:abstractNumId w:val="1"/>
  </w:num>
  <w:num w:numId="5" w16cid:durableId="1261715475">
    <w:abstractNumId w:val="11"/>
  </w:num>
  <w:num w:numId="6" w16cid:durableId="1720471166">
    <w:abstractNumId w:val="8"/>
  </w:num>
  <w:num w:numId="7" w16cid:durableId="51389518">
    <w:abstractNumId w:val="16"/>
  </w:num>
  <w:num w:numId="8" w16cid:durableId="1068527920">
    <w:abstractNumId w:val="9"/>
  </w:num>
  <w:num w:numId="9" w16cid:durableId="696194990">
    <w:abstractNumId w:val="2"/>
  </w:num>
  <w:num w:numId="10" w16cid:durableId="953828574">
    <w:abstractNumId w:val="13"/>
  </w:num>
  <w:num w:numId="11" w16cid:durableId="1760979383">
    <w:abstractNumId w:val="6"/>
  </w:num>
  <w:num w:numId="12" w16cid:durableId="1026641600">
    <w:abstractNumId w:val="12"/>
  </w:num>
  <w:num w:numId="13" w16cid:durableId="1721394401">
    <w:abstractNumId w:val="3"/>
  </w:num>
  <w:num w:numId="14" w16cid:durableId="281378690">
    <w:abstractNumId w:val="17"/>
  </w:num>
  <w:num w:numId="15" w16cid:durableId="1106342238">
    <w:abstractNumId w:val="7"/>
  </w:num>
  <w:num w:numId="16" w16cid:durableId="477187946">
    <w:abstractNumId w:val="0"/>
  </w:num>
  <w:num w:numId="17" w16cid:durableId="1744451424">
    <w:abstractNumId w:val="4"/>
  </w:num>
  <w:num w:numId="18" w16cid:durableId="622729192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GRAZIADEI GIANLUCA">
    <w15:presenceInfo w15:providerId="AD" w15:userId="S::S269037@studenti.polito.it::85f456bc-42f6-4f1f-b5ad-2e62941242af"/>
  </w15:person>
  <w15:person w15:author="GRAZIADEI GIANLUCA [2]">
    <w15:presenceInfo w15:providerId="None" w15:userId="GRAZIADEI GIANLUC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ocumentProtection w:edit="trackedChanges" w:enforcement="1"/>
  <w:defaultTabStop w:val="720"/>
  <w:hyphenationZone w:val="283"/>
  <w:drawingGridHorizontalSpacing w:val="120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21CC"/>
    <w:rsid w:val="00021122"/>
    <w:rsid w:val="00052175"/>
    <w:rsid w:val="000541DC"/>
    <w:rsid w:val="00077256"/>
    <w:rsid w:val="00081EA1"/>
    <w:rsid w:val="000A5ACA"/>
    <w:rsid w:val="000B0B01"/>
    <w:rsid w:val="000D0420"/>
    <w:rsid w:val="000E2F9E"/>
    <w:rsid w:val="000E35B3"/>
    <w:rsid w:val="00110109"/>
    <w:rsid w:val="00132395"/>
    <w:rsid w:val="00145B80"/>
    <w:rsid w:val="00166488"/>
    <w:rsid w:val="00172325"/>
    <w:rsid w:val="00173E03"/>
    <w:rsid w:val="00184A79"/>
    <w:rsid w:val="00187760"/>
    <w:rsid w:val="001B2ADE"/>
    <w:rsid w:val="001C38BA"/>
    <w:rsid w:val="001C5269"/>
    <w:rsid w:val="001C61D9"/>
    <w:rsid w:val="001D05D6"/>
    <w:rsid w:val="001D2461"/>
    <w:rsid w:val="001D3CB4"/>
    <w:rsid w:val="001E2EB6"/>
    <w:rsid w:val="001F7C02"/>
    <w:rsid w:val="00200D90"/>
    <w:rsid w:val="00227B74"/>
    <w:rsid w:val="00250283"/>
    <w:rsid w:val="00250877"/>
    <w:rsid w:val="0025797A"/>
    <w:rsid w:val="00260BB9"/>
    <w:rsid w:val="0027604E"/>
    <w:rsid w:val="0028092D"/>
    <w:rsid w:val="002B2B3F"/>
    <w:rsid w:val="002C293E"/>
    <w:rsid w:val="002D5082"/>
    <w:rsid w:val="002F0C37"/>
    <w:rsid w:val="002F26FC"/>
    <w:rsid w:val="00326BF1"/>
    <w:rsid w:val="00345787"/>
    <w:rsid w:val="00346090"/>
    <w:rsid w:val="00391565"/>
    <w:rsid w:val="003B2DE7"/>
    <w:rsid w:val="003B6FDB"/>
    <w:rsid w:val="003D0E7D"/>
    <w:rsid w:val="003E08AD"/>
    <w:rsid w:val="003E4D87"/>
    <w:rsid w:val="003E6EF1"/>
    <w:rsid w:val="003E77D9"/>
    <w:rsid w:val="003F1527"/>
    <w:rsid w:val="0041514E"/>
    <w:rsid w:val="00420B76"/>
    <w:rsid w:val="0043373B"/>
    <w:rsid w:val="00440DEA"/>
    <w:rsid w:val="00477A37"/>
    <w:rsid w:val="004857B0"/>
    <w:rsid w:val="0048771E"/>
    <w:rsid w:val="00490651"/>
    <w:rsid w:val="004A453C"/>
    <w:rsid w:val="004A6CF9"/>
    <w:rsid w:val="004B6595"/>
    <w:rsid w:val="004C16FE"/>
    <w:rsid w:val="004C5AE8"/>
    <w:rsid w:val="004E3C09"/>
    <w:rsid w:val="00500642"/>
    <w:rsid w:val="005135FC"/>
    <w:rsid w:val="00523C52"/>
    <w:rsid w:val="0053546A"/>
    <w:rsid w:val="00541750"/>
    <w:rsid w:val="005462CA"/>
    <w:rsid w:val="00551720"/>
    <w:rsid w:val="00553C04"/>
    <w:rsid w:val="00557B74"/>
    <w:rsid w:val="00573E99"/>
    <w:rsid w:val="005922CE"/>
    <w:rsid w:val="005A735C"/>
    <w:rsid w:val="005B47BA"/>
    <w:rsid w:val="005F0810"/>
    <w:rsid w:val="005F091D"/>
    <w:rsid w:val="006036E4"/>
    <w:rsid w:val="0062071E"/>
    <w:rsid w:val="00622341"/>
    <w:rsid w:val="006230CF"/>
    <w:rsid w:val="006276A7"/>
    <w:rsid w:val="006331BB"/>
    <w:rsid w:val="00655320"/>
    <w:rsid w:val="00664183"/>
    <w:rsid w:val="006664ED"/>
    <w:rsid w:val="006A7974"/>
    <w:rsid w:val="006B3EBD"/>
    <w:rsid w:val="006D5ACF"/>
    <w:rsid w:val="006D5CA7"/>
    <w:rsid w:val="006F0D04"/>
    <w:rsid w:val="006F45A8"/>
    <w:rsid w:val="00721DC2"/>
    <w:rsid w:val="00726107"/>
    <w:rsid w:val="00731AEA"/>
    <w:rsid w:val="00734E3E"/>
    <w:rsid w:val="00766E6F"/>
    <w:rsid w:val="007738BB"/>
    <w:rsid w:val="00774282"/>
    <w:rsid w:val="00794995"/>
    <w:rsid w:val="007A3E6B"/>
    <w:rsid w:val="007A6935"/>
    <w:rsid w:val="007A7467"/>
    <w:rsid w:val="007B1A8F"/>
    <w:rsid w:val="007C1ED9"/>
    <w:rsid w:val="007D6531"/>
    <w:rsid w:val="007F028C"/>
    <w:rsid w:val="007F2C8A"/>
    <w:rsid w:val="007F328F"/>
    <w:rsid w:val="00804E69"/>
    <w:rsid w:val="00805641"/>
    <w:rsid w:val="008144D5"/>
    <w:rsid w:val="00823537"/>
    <w:rsid w:val="00846A36"/>
    <w:rsid w:val="00861DA8"/>
    <w:rsid w:val="00876784"/>
    <w:rsid w:val="008771A3"/>
    <w:rsid w:val="00877E27"/>
    <w:rsid w:val="00882B1A"/>
    <w:rsid w:val="008B5226"/>
    <w:rsid w:val="008D188D"/>
    <w:rsid w:val="008F2387"/>
    <w:rsid w:val="008F35CD"/>
    <w:rsid w:val="00950853"/>
    <w:rsid w:val="00950D22"/>
    <w:rsid w:val="00953703"/>
    <w:rsid w:val="009853BE"/>
    <w:rsid w:val="0099274D"/>
    <w:rsid w:val="009B3610"/>
    <w:rsid w:val="009B4740"/>
    <w:rsid w:val="009B6045"/>
    <w:rsid w:val="009B625C"/>
    <w:rsid w:val="009C1F3B"/>
    <w:rsid w:val="009C72B5"/>
    <w:rsid w:val="009D3142"/>
    <w:rsid w:val="009D6AD5"/>
    <w:rsid w:val="009E210D"/>
    <w:rsid w:val="009E3EBD"/>
    <w:rsid w:val="009E7C56"/>
    <w:rsid w:val="009F2A69"/>
    <w:rsid w:val="00A028DE"/>
    <w:rsid w:val="00A043D1"/>
    <w:rsid w:val="00A1321C"/>
    <w:rsid w:val="00A13CE9"/>
    <w:rsid w:val="00A25136"/>
    <w:rsid w:val="00A40CAD"/>
    <w:rsid w:val="00A47BEB"/>
    <w:rsid w:val="00A54E63"/>
    <w:rsid w:val="00A573C6"/>
    <w:rsid w:val="00A6113E"/>
    <w:rsid w:val="00A71548"/>
    <w:rsid w:val="00A82BD0"/>
    <w:rsid w:val="00A83D74"/>
    <w:rsid w:val="00A90FF3"/>
    <w:rsid w:val="00AB3DCC"/>
    <w:rsid w:val="00AD0ECB"/>
    <w:rsid w:val="00AD3FF5"/>
    <w:rsid w:val="00AD5E46"/>
    <w:rsid w:val="00AE7CDC"/>
    <w:rsid w:val="00AF058D"/>
    <w:rsid w:val="00B12118"/>
    <w:rsid w:val="00B137B6"/>
    <w:rsid w:val="00B14554"/>
    <w:rsid w:val="00B15DAF"/>
    <w:rsid w:val="00B33598"/>
    <w:rsid w:val="00B354F3"/>
    <w:rsid w:val="00B5101E"/>
    <w:rsid w:val="00BA519A"/>
    <w:rsid w:val="00BA5BF0"/>
    <w:rsid w:val="00BB2A61"/>
    <w:rsid w:val="00BD7C72"/>
    <w:rsid w:val="00BF4B94"/>
    <w:rsid w:val="00BF6FA8"/>
    <w:rsid w:val="00C01B18"/>
    <w:rsid w:val="00C0715F"/>
    <w:rsid w:val="00C15971"/>
    <w:rsid w:val="00C4726E"/>
    <w:rsid w:val="00C52A1E"/>
    <w:rsid w:val="00C53A2E"/>
    <w:rsid w:val="00C56D17"/>
    <w:rsid w:val="00C75578"/>
    <w:rsid w:val="00C83FAD"/>
    <w:rsid w:val="00CB2585"/>
    <w:rsid w:val="00CB483D"/>
    <w:rsid w:val="00CB7FFA"/>
    <w:rsid w:val="00CD588B"/>
    <w:rsid w:val="00CE1C2A"/>
    <w:rsid w:val="00CF0BF2"/>
    <w:rsid w:val="00CF1529"/>
    <w:rsid w:val="00CF24D9"/>
    <w:rsid w:val="00D04842"/>
    <w:rsid w:val="00D13A31"/>
    <w:rsid w:val="00D13AF9"/>
    <w:rsid w:val="00D377A4"/>
    <w:rsid w:val="00D44039"/>
    <w:rsid w:val="00D60FEE"/>
    <w:rsid w:val="00D63637"/>
    <w:rsid w:val="00D653DF"/>
    <w:rsid w:val="00D85180"/>
    <w:rsid w:val="00D900D9"/>
    <w:rsid w:val="00D91C46"/>
    <w:rsid w:val="00DA2640"/>
    <w:rsid w:val="00DB3D20"/>
    <w:rsid w:val="00DB6808"/>
    <w:rsid w:val="00DC1AC4"/>
    <w:rsid w:val="00DF139B"/>
    <w:rsid w:val="00DF288C"/>
    <w:rsid w:val="00E00120"/>
    <w:rsid w:val="00E0769A"/>
    <w:rsid w:val="00E3147D"/>
    <w:rsid w:val="00E40819"/>
    <w:rsid w:val="00E5039B"/>
    <w:rsid w:val="00E862C9"/>
    <w:rsid w:val="00EC18AF"/>
    <w:rsid w:val="00F10EE0"/>
    <w:rsid w:val="00F121CC"/>
    <w:rsid w:val="00F132E4"/>
    <w:rsid w:val="00F152A0"/>
    <w:rsid w:val="00F22199"/>
    <w:rsid w:val="00F23C5F"/>
    <w:rsid w:val="00F276FE"/>
    <w:rsid w:val="00F41058"/>
    <w:rsid w:val="00F74AC7"/>
    <w:rsid w:val="00F75FAB"/>
    <w:rsid w:val="00F801FE"/>
    <w:rsid w:val="00F82384"/>
    <w:rsid w:val="00F9742B"/>
    <w:rsid w:val="00FA51ED"/>
    <w:rsid w:val="00FA7D22"/>
    <w:rsid w:val="00FB15DA"/>
    <w:rsid w:val="00FB5960"/>
    <w:rsid w:val="00FE2028"/>
    <w:rsid w:val="00FF2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BAFEB4D"/>
  <w15:docId w15:val="{F453F697-F242-4EC2-AAC1-CD57FC3A9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semiHidden/>
    <w:rsid w:val="00C15971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unhideWhenUsed/>
    <w:rsid w:val="00BB2A61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link w:val="Intestazione"/>
    <w:uiPriority w:val="99"/>
    <w:rsid w:val="00BB2A61"/>
    <w:rPr>
      <w:sz w:val="24"/>
      <w:szCs w:val="24"/>
      <w:lang w:val="en-US" w:eastAsia="en-US"/>
    </w:rPr>
  </w:style>
  <w:style w:type="paragraph" w:styleId="Pidipagina">
    <w:name w:val="footer"/>
    <w:basedOn w:val="Normale"/>
    <w:link w:val="PidipaginaCarattere"/>
    <w:uiPriority w:val="99"/>
    <w:unhideWhenUsed/>
    <w:rsid w:val="00BB2A61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link w:val="Pidipagina"/>
    <w:uiPriority w:val="99"/>
    <w:rsid w:val="00BB2A61"/>
    <w:rPr>
      <w:sz w:val="24"/>
      <w:szCs w:val="24"/>
      <w:lang w:val="en-US" w:eastAsia="en-US"/>
    </w:rPr>
  </w:style>
  <w:style w:type="paragraph" w:styleId="Mappadocumento">
    <w:name w:val="Document Map"/>
    <w:basedOn w:val="Normale"/>
    <w:link w:val="MappadocumentoCarattere"/>
    <w:uiPriority w:val="99"/>
    <w:semiHidden/>
    <w:unhideWhenUsed/>
    <w:rsid w:val="00440DEA"/>
    <w:rPr>
      <w:rFonts w:ascii="Tahoma" w:hAnsi="Tahoma" w:cs="Tahoma"/>
      <w:sz w:val="16"/>
      <w:szCs w:val="16"/>
    </w:rPr>
  </w:style>
  <w:style w:type="character" w:customStyle="1" w:styleId="MappadocumentoCarattere">
    <w:name w:val="Mappa documento Carattere"/>
    <w:link w:val="Mappadocumento"/>
    <w:uiPriority w:val="99"/>
    <w:semiHidden/>
    <w:rsid w:val="00440DEA"/>
    <w:rPr>
      <w:rFonts w:ascii="Tahoma" w:hAnsi="Tahoma" w:cs="Tahoma"/>
      <w:sz w:val="16"/>
      <w:szCs w:val="16"/>
      <w:lang w:val="en-US" w:eastAsia="en-US"/>
    </w:rPr>
  </w:style>
  <w:style w:type="paragraph" w:styleId="Nessunaspaziatura">
    <w:name w:val="No Spacing"/>
    <w:uiPriority w:val="1"/>
    <w:qFormat/>
    <w:rsid w:val="00D44039"/>
    <w:rPr>
      <w:sz w:val="24"/>
      <w:szCs w:val="24"/>
    </w:rPr>
  </w:style>
  <w:style w:type="paragraph" w:styleId="Paragrafoelenco">
    <w:name w:val="List Paragraph"/>
    <w:basedOn w:val="Normale"/>
    <w:uiPriority w:val="34"/>
    <w:qFormat/>
    <w:rsid w:val="00B354F3"/>
    <w:pPr>
      <w:ind w:left="720"/>
      <w:contextualSpacing/>
    </w:pPr>
  </w:style>
  <w:style w:type="table" w:styleId="Grigliatabella">
    <w:name w:val="Table Grid"/>
    <w:basedOn w:val="Tabellanormale"/>
    <w:uiPriority w:val="59"/>
    <w:rsid w:val="007A3E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imandocommento">
    <w:name w:val="annotation reference"/>
    <w:basedOn w:val="Carpredefinitoparagrafo"/>
    <w:uiPriority w:val="99"/>
    <w:semiHidden/>
    <w:unhideWhenUsed/>
    <w:rsid w:val="00BD7C72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BD7C72"/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BD7C72"/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BD7C72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BD7C72"/>
    <w:rPr>
      <w:b/>
      <w:bCs/>
    </w:rPr>
  </w:style>
  <w:style w:type="paragraph" w:styleId="Revisione">
    <w:name w:val="Revision"/>
    <w:hidden/>
    <w:uiPriority w:val="99"/>
    <w:semiHidden/>
    <w:rsid w:val="003E08A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1603</TotalTime>
  <Pages>2</Pages>
  <Words>415</Words>
  <Characters>2367</Characters>
  <Application>Microsoft Office Word</Application>
  <DocSecurity>0</DocSecurity>
  <Lines>19</Lines>
  <Paragraphs>5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Taller 1</vt:lpstr>
      <vt:lpstr>Taller 1</vt:lpstr>
    </vt:vector>
  </TitlesOfParts>
  <Company/>
  <LinksUpToDate>false</LinksUpToDate>
  <CharactersWithSpaces>2777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Taller 1</dc:title>
  <dc:creator>ernesto</dc:creator>
  <cp:lastModifiedBy>GRAZIADEI GIANLUCA</cp:lastModifiedBy>
  <cp:revision>75</cp:revision>
  <cp:lastPrinted>2022-10-30T15:49:00Z</cp:lastPrinted>
  <dcterms:created xsi:type="dcterms:W3CDTF">2018-10-24T13:36:00Z</dcterms:created>
  <dcterms:modified xsi:type="dcterms:W3CDTF">2022-10-30T16:20:00Z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1b8bdb7ce534825cdd9d3b4b5b00f3ab791cac0ab35009cba105f066c5296bfb</vt:lpwstr>
  </property>
</Properties>
</file>